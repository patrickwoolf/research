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15995A" w14:textId="4D77D465" w:rsidR="0071622D" w:rsidRDefault="0071622D" w:rsidP="009F0EB3">
      <w:pPr>
        <w:spacing w:line="360" w:lineRule="auto"/>
        <w:rPr>
          <w:rFonts w:ascii="Times New Roman" w:hAnsi="Times New Roman" w:cs="Times New Roman"/>
          <w:b/>
          <w:i/>
        </w:rPr>
      </w:pPr>
      <w:r>
        <w:rPr>
          <w:rFonts w:ascii="Times New Roman" w:hAnsi="Times New Roman" w:cs="Times New Roman" w:hint="eastAsia"/>
          <w:b/>
          <w:i/>
        </w:rPr>
        <w:t>Me</w:t>
      </w:r>
      <w:r>
        <w:rPr>
          <w:rFonts w:ascii="Times New Roman" w:hAnsi="Times New Roman" w:cs="Times New Roman"/>
          <w:b/>
          <w:i/>
        </w:rPr>
        <w:t>thod</w:t>
      </w:r>
    </w:p>
    <w:p w14:paraId="091C02B5" w14:textId="2BF3585B" w:rsidR="0071622D" w:rsidRPr="0071622D" w:rsidRDefault="00E26880" w:rsidP="009F0EB3">
      <w:pPr>
        <w:spacing w:line="360" w:lineRule="auto"/>
        <w:ind w:left="720" w:hanging="720"/>
        <w:rPr>
          <w:rFonts w:ascii="Times New Roman" w:hAnsi="Times New Roman" w:cs="Times New Roman"/>
          <w:b/>
        </w:rPr>
      </w:pPr>
      <w:ins w:id="0" w:author="Com" w:date="2021-05-25T11:41:00Z">
        <w:r>
          <w:rPr>
            <w:rFonts w:ascii="Times New Roman" w:hAnsi="Times New Roman" w:cs="Times New Roman"/>
            <w:b/>
          </w:rPr>
          <w:t>L</w:t>
        </w:r>
      </w:ins>
      <w:r w:rsidR="00300F6A">
        <w:rPr>
          <w:rFonts w:ascii="Times New Roman" w:hAnsi="Times New Roman" w:cs="Times New Roman"/>
          <w:b/>
        </w:rPr>
        <w:t>iterature search</w:t>
      </w:r>
      <w:ins w:id="1" w:author="Com" w:date="2021-05-25T11:41:00Z">
        <w:r>
          <w:rPr>
            <w:rFonts w:ascii="Times New Roman" w:hAnsi="Times New Roman" w:cs="Times New Roman"/>
            <w:b/>
          </w:rPr>
          <w:t xml:space="preserve"> strategy</w:t>
        </w:r>
      </w:ins>
    </w:p>
    <w:p w14:paraId="55AF68F2" w14:textId="50770B29" w:rsidR="00D378CF" w:rsidRDefault="00E26880" w:rsidP="009F0EB3">
      <w:pPr>
        <w:spacing w:line="360" w:lineRule="auto"/>
        <w:rPr>
          <w:ins w:id="2" w:author="Com" w:date="2021-05-25T14:21:00Z"/>
          <w:rFonts w:ascii="Times New Roman" w:hAnsi="Times New Roman" w:cs="Times New Roman"/>
        </w:rPr>
      </w:pPr>
      <w:ins w:id="3" w:author="Com" w:date="2021-05-25T11:41:00Z">
        <w:r>
          <w:rPr>
            <w:rFonts w:ascii="Times New Roman" w:hAnsi="Times New Roman" w:cs="Times New Roman"/>
          </w:rPr>
          <w:t>We adopted a</w:t>
        </w:r>
      </w:ins>
      <w:r w:rsidR="0026304D">
        <w:rPr>
          <w:rFonts w:ascii="Times New Roman" w:hAnsi="Times New Roman" w:cs="Times New Roman"/>
        </w:rPr>
        <w:t xml:space="preserve"> </w:t>
      </w:r>
      <w:r w:rsidR="00300F6A" w:rsidRPr="00300F6A">
        <w:rPr>
          <w:rFonts w:ascii="Times New Roman" w:hAnsi="Times New Roman" w:cs="Times New Roman"/>
        </w:rPr>
        <w:t>systematic approach</w:t>
      </w:r>
      <w:r w:rsidR="0026304D">
        <w:rPr>
          <w:rFonts w:ascii="Times New Roman" w:hAnsi="Times New Roman" w:cs="Times New Roman"/>
        </w:rPr>
        <w:t xml:space="preserve"> </w:t>
      </w:r>
      <w:r w:rsidR="00300F6A" w:rsidRPr="00300F6A">
        <w:rPr>
          <w:rFonts w:ascii="Times New Roman" w:hAnsi="Times New Roman" w:cs="Times New Roman"/>
        </w:rPr>
        <w:t xml:space="preserve">to </w:t>
      </w:r>
      <w:ins w:id="4" w:author="Com" w:date="2021-05-25T11:52:00Z">
        <w:r w:rsidR="00D93AB9">
          <w:rPr>
            <w:rFonts w:ascii="Times New Roman" w:hAnsi="Times New Roman" w:cs="Times New Roman"/>
          </w:rPr>
          <w:t xml:space="preserve">identify </w:t>
        </w:r>
      </w:ins>
      <w:r w:rsidR="00300F6A" w:rsidRPr="00300F6A">
        <w:rPr>
          <w:rFonts w:ascii="Times New Roman" w:hAnsi="Times New Roman" w:cs="Times New Roman"/>
        </w:rPr>
        <w:t xml:space="preserve">articles </w:t>
      </w:r>
      <w:ins w:id="5" w:author="Com" w:date="2021-05-25T11:52:00Z">
        <w:r w:rsidR="00D93AB9">
          <w:rPr>
            <w:rFonts w:ascii="Times New Roman" w:hAnsi="Times New Roman" w:cs="Times New Roman"/>
          </w:rPr>
          <w:t>focusing on</w:t>
        </w:r>
        <w:r w:rsidR="00D93AB9" w:rsidRPr="00300F6A">
          <w:rPr>
            <w:rFonts w:ascii="Times New Roman" w:hAnsi="Times New Roman" w:cs="Times New Roman"/>
          </w:rPr>
          <w:t xml:space="preserve"> </w:t>
        </w:r>
        <w:r w:rsidR="00D93AB9">
          <w:rPr>
            <w:rFonts w:ascii="Times New Roman" w:hAnsi="Times New Roman" w:cs="Times New Roman"/>
          </w:rPr>
          <w:t>VC</w:t>
        </w:r>
      </w:ins>
      <w:r w:rsidR="00300F6A" w:rsidRPr="00300F6A">
        <w:rPr>
          <w:rFonts w:ascii="Times New Roman" w:hAnsi="Times New Roman" w:cs="Times New Roman"/>
        </w:rPr>
        <w:t xml:space="preserve"> in patients </w:t>
      </w:r>
      <w:ins w:id="6" w:author="Com" w:date="2021-05-25T11:52:00Z">
        <w:r w:rsidR="00D93AB9">
          <w:rPr>
            <w:rFonts w:ascii="Times New Roman" w:hAnsi="Times New Roman" w:cs="Times New Roman"/>
          </w:rPr>
          <w:t>across</w:t>
        </w:r>
        <w:r w:rsidR="00D93AB9" w:rsidRPr="00300F6A">
          <w:rPr>
            <w:rFonts w:ascii="Times New Roman" w:hAnsi="Times New Roman" w:cs="Times New Roman"/>
          </w:rPr>
          <w:t xml:space="preserve"> </w:t>
        </w:r>
      </w:ins>
      <w:r w:rsidR="00300F6A" w:rsidRPr="00300F6A">
        <w:rPr>
          <w:rFonts w:ascii="Times New Roman" w:hAnsi="Times New Roman" w:cs="Times New Roman"/>
        </w:rPr>
        <w:t>all</w:t>
      </w:r>
      <w:r w:rsidR="00300F6A">
        <w:rPr>
          <w:rFonts w:ascii="Times New Roman" w:hAnsi="Times New Roman" w:cs="Times New Roman"/>
        </w:rPr>
        <w:t xml:space="preserve"> </w:t>
      </w:r>
      <w:r w:rsidR="00300F6A" w:rsidRPr="00300F6A">
        <w:rPr>
          <w:rFonts w:ascii="Times New Roman" w:hAnsi="Times New Roman" w:cs="Times New Roman"/>
        </w:rPr>
        <w:t>stages of CKD</w:t>
      </w:r>
      <w:ins w:id="7" w:author="Com" w:date="2021-05-25T11:52:00Z">
        <w:r w:rsidR="00D93AB9">
          <w:rPr>
            <w:rFonts w:ascii="Times New Roman" w:hAnsi="Times New Roman" w:cs="Times New Roman"/>
          </w:rPr>
          <w:t>,</w:t>
        </w:r>
      </w:ins>
      <w:r w:rsidR="00300F6A" w:rsidRPr="00300F6A">
        <w:rPr>
          <w:rFonts w:ascii="Times New Roman" w:hAnsi="Times New Roman" w:cs="Times New Roman"/>
        </w:rPr>
        <w:t xml:space="preserve"> </w:t>
      </w:r>
      <w:r w:rsidR="0026304D">
        <w:rPr>
          <w:rFonts w:ascii="Times New Roman" w:hAnsi="Times New Roman" w:cs="Times New Roman"/>
        </w:rPr>
        <w:t xml:space="preserve">using </w:t>
      </w:r>
      <w:ins w:id="8" w:author="Com" w:date="2021-05-25T11:53:00Z">
        <w:r w:rsidR="00D31985">
          <w:rPr>
            <w:rFonts w:ascii="Times New Roman" w:hAnsi="Times New Roman" w:cs="Times New Roman"/>
          </w:rPr>
          <w:t xml:space="preserve">the following </w:t>
        </w:r>
        <w:proofErr w:type="spellStart"/>
        <w:r w:rsidR="00D31985">
          <w:rPr>
            <w:rFonts w:ascii="Times New Roman" w:hAnsi="Times New Roman" w:cs="Times New Roman"/>
          </w:rPr>
          <w:t>MeSH</w:t>
        </w:r>
        <w:proofErr w:type="spellEnd"/>
        <w:r w:rsidR="00D31985">
          <w:rPr>
            <w:rFonts w:ascii="Times New Roman" w:hAnsi="Times New Roman" w:cs="Times New Roman"/>
          </w:rPr>
          <w:t xml:space="preserve"> or </w:t>
        </w:r>
        <w:proofErr w:type="spellStart"/>
        <w:r w:rsidR="00D31985">
          <w:rPr>
            <w:rFonts w:ascii="Times New Roman" w:hAnsi="Times New Roman" w:cs="Times New Roman"/>
          </w:rPr>
          <w:t>Emtree</w:t>
        </w:r>
        <w:proofErr w:type="spellEnd"/>
        <w:r w:rsidR="00D31985">
          <w:rPr>
            <w:rFonts w:ascii="Times New Roman" w:hAnsi="Times New Roman" w:cs="Times New Roman"/>
          </w:rPr>
          <w:t xml:space="preserve"> </w:t>
        </w:r>
      </w:ins>
      <w:r w:rsidR="0026304D">
        <w:rPr>
          <w:rFonts w:ascii="Times New Roman" w:hAnsi="Times New Roman" w:cs="Times New Roman"/>
        </w:rPr>
        <w:t>keywords</w:t>
      </w:r>
      <w:ins w:id="9" w:author="Com" w:date="2021-05-25T11:53:00Z">
        <w:r w:rsidR="00D31985">
          <w:rPr>
            <w:rFonts w:ascii="Times New Roman" w:hAnsi="Times New Roman" w:cs="Times New Roman"/>
          </w:rPr>
          <w:t>:</w:t>
        </w:r>
      </w:ins>
      <w:r w:rsidR="00013BE8">
        <w:rPr>
          <w:rFonts w:ascii="Times New Roman" w:hAnsi="Times New Roman" w:cs="Times New Roman"/>
        </w:rPr>
        <w:t xml:space="preserve"> </w:t>
      </w:r>
      <w:r w:rsidR="0026304D">
        <w:rPr>
          <w:rFonts w:ascii="Times New Roman" w:hAnsi="Times New Roman" w:cs="Times New Roman"/>
        </w:rPr>
        <w:t>‘vascular calcification’,</w:t>
      </w:r>
      <w:r w:rsidR="0026304D" w:rsidRPr="00300F6A">
        <w:rPr>
          <w:rFonts w:ascii="Times New Roman" w:hAnsi="Times New Roman" w:cs="Times New Roman"/>
        </w:rPr>
        <w:t xml:space="preserve"> </w:t>
      </w:r>
      <w:r w:rsidR="00300F6A" w:rsidRPr="00300F6A">
        <w:rPr>
          <w:rFonts w:ascii="Times New Roman" w:hAnsi="Times New Roman" w:cs="Times New Roman"/>
        </w:rPr>
        <w:t>‘</w:t>
      </w:r>
      <w:r w:rsidR="0026304D">
        <w:rPr>
          <w:rFonts w:ascii="Times New Roman" w:hAnsi="Times New Roman" w:cs="Times New Roman"/>
        </w:rPr>
        <w:t xml:space="preserve">male’ or ‘female’, </w:t>
      </w:r>
      <w:r w:rsidR="00300F6A" w:rsidRPr="00300F6A">
        <w:rPr>
          <w:rFonts w:ascii="Times New Roman" w:hAnsi="Times New Roman" w:cs="Times New Roman"/>
        </w:rPr>
        <w:t>and</w:t>
      </w:r>
      <w:r w:rsidR="00300F6A">
        <w:rPr>
          <w:rFonts w:ascii="Times New Roman" w:hAnsi="Times New Roman" w:cs="Times New Roman"/>
        </w:rPr>
        <w:t xml:space="preserve"> </w:t>
      </w:r>
      <w:r w:rsidR="00300F6A" w:rsidRPr="00300F6A">
        <w:rPr>
          <w:rFonts w:ascii="Times New Roman" w:hAnsi="Times New Roman" w:cs="Times New Roman"/>
        </w:rPr>
        <w:t>‘</w:t>
      </w:r>
      <w:r w:rsidR="0026304D">
        <w:rPr>
          <w:rFonts w:ascii="Times New Roman" w:hAnsi="Times New Roman" w:cs="Times New Roman"/>
        </w:rPr>
        <w:t>renal insufficiency, chronic</w:t>
      </w:r>
      <w:r w:rsidR="00300F6A" w:rsidRPr="00300F6A">
        <w:rPr>
          <w:rFonts w:ascii="Times New Roman" w:hAnsi="Times New Roman" w:cs="Times New Roman"/>
        </w:rPr>
        <w:t>’ or ‘</w:t>
      </w:r>
      <w:r w:rsidR="0026304D">
        <w:rPr>
          <w:rFonts w:ascii="Times New Roman" w:hAnsi="Times New Roman" w:cs="Times New Roman"/>
        </w:rPr>
        <w:t>renal replacement therapy’</w:t>
      </w:r>
      <w:r w:rsidR="00300F6A" w:rsidRPr="00300F6A">
        <w:rPr>
          <w:rFonts w:ascii="Times New Roman" w:hAnsi="Times New Roman" w:cs="Times New Roman"/>
        </w:rPr>
        <w:t>, from databases including</w:t>
      </w:r>
      <w:r w:rsidR="00300F6A">
        <w:rPr>
          <w:rFonts w:ascii="Times New Roman" w:hAnsi="Times New Roman" w:cs="Times New Roman"/>
        </w:rPr>
        <w:t xml:space="preserve"> </w:t>
      </w:r>
      <w:r w:rsidR="00300F6A" w:rsidRPr="00300F6A">
        <w:rPr>
          <w:rFonts w:ascii="Times New Roman" w:hAnsi="Times New Roman" w:cs="Times New Roman"/>
        </w:rPr>
        <w:t xml:space="preserve">PubMed, MEDLINE, </w:t>
      </w:r>
      <w:r w:rsidR="009F0EB3">
        <w:rPr>
          <w:rFonts w:ascii="Times New Roman" w:hAnsi="Times New Roman" w:cs="Times New Roman" w:hint="eastAsia"/>
        </w:rPr>
        <w:t>EMBASE,</w:t>
      </w:r>
      <w:r w:rsidR="009F0EB3">
        <w:rPr>
          <w:rFonts w:ascii="Times New Roman" w:hAnsi="Times New Roman" w:cs="Times New Roman"/>
        </w:rPr>
        <w:t xml:space="preserve"> </w:t>
      </w:r>
      <w:r w:rsidR="00300F6A" w:rsidRPr="00300F6A">
        <w:rPr>
          <w:rFonts w:ascii="Times New Roman" w:hAnsi="Times New Roman" w:cs="Times New Roman"/>
        </w:rPr>
        <w:t>Google Scholar</w:t>
      </w:r>
      <w:r w:rsidR="0026304D">
        <w:rPr>
          <w:rFonts w:ascii="Times New Roman" w:hAnsi="Times New Roman" w:cs="Times New Roman"/>
        </w:rPr>
        <w:t>, and Cochrane</w:t>
      </w:r>
      <w:r w:rsidR="00300F6A">
        <w:rPr>
          <w:rFonts w:ascii="Times New Roman" w:hAnsi="Times New Roman" w:cs="Times New Roman"/>
        </w:rPr>
        <w:t xml:space="preserve"> </w:t>
      </w:r>
      <w:r w:rsidR="00300F6A" w:rsidRPr="00300F6A">
        <w:rPr>
          <w:rFonts w:ascii="Times New Roman" w:hAnsi="Times New Roman" w:cs="Times New Roman"/>
        </w:rPr>
        <w:t xml:space="preserve">Reports between </w:t>
      </w:r>
      <w:r w:rsidR="00E365B2">
        <w:rPr>
          <w:rFonts w:ascii="Times New Roman" w:hAnsi="Times New Roman" w:cs="Times New Roman"/>
        </w:rPr>
        <w:t>1968</w:t>
      </w:r>
      <w:r w:rsidR="00300F6A" w:rsidRPr="00300F6A">
        <w:rPr>
          <w:rFonts w:ascii="Times New Roman" w:hAnsi="Times New Roman" w:cs="Times New Roman"/>
        </w:rPr>
        <w:t xml:space="preserve"> and </w:t>
      </w:r>
      <w:r w:rsidR="009D40CD">
        <w:rPr>
          <w:rFonts w:ascii="Times New Roman" w:hAnsi="Times New Roman" w:cs="Times New Roman"/>
        </w:rPr>
        <w:t>06 May 2021</w:t>
      </w:r>
      <w:r w:rsidR="00300F6A" w:rsidRPr="00300F6A">
        <w:rPr>
          <w:rFonts w:ascii="Times New Roman" w:hAnsi="Times New Roman" w:cs="Times New Roman"/>
        </w:rPr>
        <w:t>. Inclusion criteria were original</w:t>
      </w:r>
      <w:r w:rsidR="00300F6A">
        <w:rPr>
          <w:rFonts w:ascii="Times New Roman" w:hAnsi="Times New Roman" w:cs="Times New Roman"/>
        </w:rPr>
        <w:t xml:space="preserve"> </w:t>
      </w:r>
      <w:ins w:id="10" w:author="Com" w:date="2021-05-25T12:00:00Z">
        <w:r w:rsidR="00FB3B59">
          <w:rPr>
            <w:rFonts w:ascii="Times New Roman" w:hAnsi="Times New Roman" w:cs="Times New Roman"/>
          </w:rPr>
          <w:t>investigations</w:t>
        </w:r>
        <w:r w:rsidR="00FB3B59" w:rsidRPr="00300F6A">
          <w:rPr>
            <w:rFonts w:ascii="Times New Roman" w:hAnsi="Times New Roman" w:cs="Times New Roman"/>
          </w:rPr>
          <w:t xml:space="preserve"> </w:t>
        </w:r>
      </w:ins>
      <w:r w:rsidR="00300F6A" w:rsidRPr="00300F6A">
        <w:rPr>
          <w:rFonts w:ascii="Times New Roman" w:hAnsi="Times New Roman" w:cs="Times New Roman"/>
        </w:rPr>
        <w:t>involving human subjects</w:t>
      </w:r>
      <w:ins w:id="11" w:author="Com" w:date="2021-05-25T12:03:00Z">
        <w:r w:rsidR="00FB3B59">
          <w:rPr>
            <w:rFonts w:ascii="Times New Roman" w:hAnsi="Times New Roman" w:cs="Times New Roman"/>
          </w:rPr>
          <w:t>,</w:t>
        </w:r>
      </w:ins>
      <w:r w:rsidR="00300F6A" w:rsidRPr="00300F6A">
        <w:rPr>
          <w:rFonts w:ascii="Times New Roman" w:hAnsi="Times New Roman" w:cs="Times New Roman"/>
        </w:rPr>
        <w:t xml:space="preserve"> </w:t>
      </w:r>
      <w:ins w:id="12" w:author="Com" w:date="2021-05-25T12:03:00Z">
        <w:r w:rsidR="008C56FC">
          <w:rPr>
            <w:rFonts w:ascii="Times New Roman" w:hAnsi="Times New Roman" w:cs="Times New Roman"/>
          </w:rPr>
          <w:t xml:space="preserve">reporting </w:t>
        </w:r>
      </w:ins>
      <w:ins w:id="13" w:author="Com" w:date="2021-05-25T14:12:00Z">
        <w:r w:rsidR="0029082C">
          <w:rPr>
            <w:rFonts w:ascii="Times New Roman" w:hAnsi="Times New Roman" w:cs="Times New Roman"/>
          </w:rPr>
          <w:t xml:space="preserve">data </w:t>
        </w:r>
      </w:ins>
      <w:ins w:id="14" w:author="Com" w:date="2021-05-25T14:13:00Z">
        <w:r w:rsidR="00874CAE">
          <w:rPr>
            <w:rFonts w:ascii="Times New Roman" w:hAnsi="Times New Roman" w:cs="Times New Roman"/>
          </w:rPr>
          <w:t>of</w:t>
        </w:r>
      </w:ins>
      <w:ins w:id="15" w:author="Com" w:date="2021-05-25T14:12:00Z">
        <w:r w:rsidR="0029082C" w:rsidRPr="00300F6A">
          <w:rPr>
            <w:rFonts w:ascii="Times New Roman" w:hAnsi="Times New Roman" w:cs="Times New Roman"/>
          </w:rPr>
          <w:t xml:space="preserve"> </w:t>
        </w:r>
        <w:r w:rsidR="0029082C">
          <w:rPr>
            <w:rFonts w:ascii="Times New Roman" w:hAnsi="Times New Roman" w:cs="Times New Roman"/>
          </w:rPr>
          <w:t xml:space="preserve">the gender variable </w:t>
        </w:r>
        <w:r w:rsidR="0029082C" w:rsidRPr="00300F6A">
          <w:rPr>
            <w:rFonts w:ascii="Times New Roman" w:hAnsi="Times New Roman" w:cs="Times New Roman"/>
          </w:rPr>
          <w:t>and any types</w:t>
        </w:r>
        <w:r w:rsidR="0029082C">
          <w:rPr>
            <w:rFonts w:ascii="Times New Roman" w:hAnsi="Times New Roman" w:cs="Times New Roman"/>
          </w:rPr>
          <w:t xml:space="preserve"> </w:t>
        </w:r>
        <w:r w:rsidR="0029082C" w:rsidRPr="00300F6A">
          <w:rPr>
            <w:rFonts w:ascii="Times New Roman" w:hAnsi="Times New Roman" w:cs="Times New Roman"/>
          </w:rPr>
          <w:t>of</w:t>
        </w:r>
        <w:r w:rsidR="0029082C">
          <w:rPr>
            <w:rFonts w:ascii="Times New Roman" w:hAnsi="Times New Roman" w:cs="Times New Roman"/>
          </w:rPr>
          <w:t xml:space="preserve"> VC or its potential functional regulators, </w:t>
        </w:r>
      </w:ins>
      <w:r w:rsidR="008D0523">
        <w:rPr>
          <w:rFonts w:ascii="Times New Roman" w:hAnsi="Times New Roman" w:cs="Times New Roman"/>
        </w:rPr>
        <w:t>among</w:t>
      </w:r>
      <w:r w:rsidR="009305E9">
        <w:rPr>
          <w:rFonts w:ascii="Times New Roman" w:hAnsi="Times New Roman" w:cs="Times New Roman"/>
        </w:rPr>
        <w:t xml:space="preserve"> </w:t>
      </w:r>
      <w:ins w:id="16" w:author="Com" w:date="2021-05-25T12:10:00Z">
        <w:r w:rsidR="008371F9">
          <w:rPr>
            <w:rFonts w:ascii="Times New Roman" w:hAnsi="Times New Roman" w:cs="Times New Roman"/>
          </w:rPr>
          <w:t>our</w:t>
        </w:r>
      </w:ins>
      <w:r w:rsidR="008D0523">
        <w:rPr>
          <w:rFonts w:ascii="Times New Roman" w:hAnsi="Times New Roman" w:cs="Times New Roman"/>
        </w:rPr>
        <w:t xml:space="preserve"> target </w:t>
      </w:r>
      <w:r w:rsidR="00300F6A" w:rsidRPr="00300F6A">
        <w:rPr>
          <w:rFonts w:ascii="Times New Roman" w:hAnsi="Times New Roman" w:cs="Times New Roman"/>
        </w:rPr>
        <w:t xml:space="preserve">population </w:t>
      </w:r>
      <w:ins w:id="17" w:author="Com" w:date="2021-05-25T12:10:00Z">
        <w:r w:rsidR="008371F9">
          <w:rPr>
            <w:rFonts w:ascii="Times New Roman" w:hAnsi="Times New Roman" w:cs="Times New Roman"/>
          </w:rPr>
          <w:t>with vari</w:t>
        </w:r>
      </w:ins>
      <w:ins w:id="18" w:author="Com" w:date="2021-05-25T14:11:00Z">
        <w:r w:rsidR="005077BC">
          <w:rPr>
            <w:rFonts w:ascii="Times New Roman" w:hAnsi="Times New Roman" w:cs="Times New Roman"/>
          </w:rPr>
          <w:t>ous</w:t>
        </w:r>
      </w:ins>
      <w:ins w:id="19" w:author="Com" w:date="2021-05-25T12:10:00Z">
        <w:r w:rsidR="008371F9">
          <w:rPr>
            <w:rFonts w:ascii="Times New Roman" w:hAnsi="Times New Roman" w:cs="Times New Roman"/>
          </w:rPr>
          <w:t xml:space="preserve"> stages of</w:t>
        </w:r>
      </w:ins>
      <w:r w:rsidR="00300F6A" w:rsidRPr="00300F6A">
        <w:rPr>
          <w:rFonts w:ascii="Times New Roman" w:hAnsi="Times New Roman" w:cs="Times New Roman"/>
        </w:rPr>
        <w:t xml:space="preserve"> CKD. </w:t>
      </w:r>
      <w:ins w:id="20" w:author="Com" w:date="2021-05-25T12:10:00Z">
        <w:r w:rsidR="00C55E48">
          <w:rPr>
            <w:rFonts w:ascii="Times New Roman" w:hAnsi="Times New Roman" w:cs="Times New Roman"/>
          </w:rPr>
          <w:t>Identified</w:t>
        </w:r>
        <w:r w:rsidR="00C55E48" w:rsidRPr="00300F6A">
          <w:rPr>
            <w:rFonts w:ascii="Times New Roman" w:hAnsi="Times New Roman" w:cs="Times New Roman"/>
          </w:rPr>
          <w:t xml:space="preserve"> </w:t>
        </w:r>
      </w:ins>
      <w:r w:rsidR="00300F6A" w:rsidRPr="00300F6A">
        <w:rPr>
          <w:rFonts w:ascii="Times New Roman" w:hAnsi="Times New Roman" w:cs="Times New Roman"/>
        </w:rPr>
        <w:t xml:space="preserve">studies were </w:t>
      </w:r>
      <w:ins w:id="21" w:author="Com" w:date="2021-05-25T12:12:00Z">
        <w:r w:rsidR="00C55E48">
          <w:rPr>
            <w:rFonts w:ascii="Times New Roman" w:hAnsi="Times New Roman" w:cs="Times New Roman"/>
          </w:rPr>
          <w:t xml:space="preserve">initially </w:t>
        </w:r>
      </w:ins>
      <w:ins w:id="22" w:author="Com" w:date="2021-05-25T14:10:00Z">
        <w:r w:rsidR="005077BC">
          <w:rPr>
            <w:rFonts w:ascii="Times New Roman" w:hAnsi="Times New Roman" w:cs="Times New Roman"/>
          </w:rPr>
          <w:t>screened</w:t>
        </w:r>
        <w:r w:rsidR="005077BC" w:rsidRPr="00300F6A">
          <w:rPr>
            <w:rFonts w:ascii="Times New Roman" w:hAnsi="Times New Roman" w:cs="Times New Roman"/>
          </w:rPr>
          <w:t xml:space="preserve"> </w:t>
        </w:r>
      </w:ins>
      <w:r w:rsidR="00300F6A" w:rsidRPr="00300F6A">
        <w:rPr>
          <w:rFonts w:ascii="Times New Roman" w:hAnsi="Times New Roman" w:cs="Times New Roman"/>
        </w:rPr>
        <w:t xml:space="preserve">by two </w:t>
      </w:r>
      <w:ins w:id="23" w:author="Com" w:date="2021-05-25T12:11:00Z">
        <w:r w:rsidR="00C55E48">
          <w:rPr>
            <w:rFonts w:ascii="Times New Roman" w:hAnsi="Times New Roman" w:cs="Times New Roman"/>
          </w:rPr>
          <w:t>investigators</w:t>
        </w:r>
        <w:r w:rsidR="00C55E48" w:rsidRPr="00300F6A">
          <w:rPr>
            <w:rFonts w:ascii="Times New Roman" w:hAnsi="Times New Roman" w:cs="Times New Roman"/>
          </w:rPr>
          <w:t xml:space="preserve"> </w:t>
        </w:r>
      </w:ins>
      <w:r w:rsidR="00300F6A" w:rsidRPr="00300F6A">
        <w:rPr>
          <w:rFonts w:ascii="Times New Roman" w:hAnsi="Times New Roman" w:cs="Times New Roman"/>
        </w:rPr>
        <w:t>(P.Y.W. and</w:t>
      </w:r>
      <w:r w:rsidR="00300F6A">
        <w:rPr>
          <w:rFonts w:ascii="Times New Roman" w:hAnsi="Times New Roman" w:cs="Times New Roman"/>
        </w:rPr>
        <w:t xml:space="preserve"> </w:t>
      </w:r>
      <w:r w:rsidR="00300F6A" w:rsidRPr="00300F6A">
        <w:rPr>
          <w:rFonts w:ascii="Times New Roman" w:hAnsi="Times New Roman" w:cs="Times New Roman"/>
        </w:rPr>
        <w:t>C.T.C.)</w:t>
      </w:r>
      <w:ins w:id="24" w:author="Com" w:date="2021-05-25T12:11:00Z">
        <w:r w:rsidR="00C55E48" w:rsidRPr="00C55E48">
          <w:rPr>
            <w:rFonts w:ascii="Times New Roman" w:hAnsi="Times New Roman" w:cs="Times New Roman"/>
          </w:rPr>
          <w:t xml:space="preserve"> </w:t>
        </w:r>
        <w:r w:rsidR="00C55E48" w:rsidRPr="00300F6A">
          <w:rPr>
            <w:rFonts w:ascii="Times New Roman" w:hAnsi="Times New Roman" w:cs="Times New Roman"/>
          </w:rPr>
          <w:t>independently</w:t>
        </w:r>
      </w:ins>
      <w:ins w:id="25" w:author="Com" w:date="2021-05-25T14:09:00Z">
        <w:r w:rsidR="005077BC">
          <w:rPr>
            <w:rFonts w:ascii="Times New Roman" w:hAnsi="Times New Roman" w:cs="Times New Roman"/>
          </w:rPr>
          <w:t>, followed by the exclusion of</w:t>
        </w:r>
      </w:ins>
      <w:r w:rsidR="00300F6A" w:rsidRPr="00300F6A">
        <w:rPr>
          <w:rFonts w:ascii="Times New Roman" w:hAnsi="Times New Roman" w:cs="Times New Roman"/>
        </w:rPr>
        <w:t xml:space="preserve"> review articles, </w:t>
      </w:r>
      <w:ins w:id="26" w:author="Com" w:date="2021-05-25T14:10:00Z">
        <w:r w:rsidR="005077BC">
          <w:rPr>
            <w:rFonts w:ascii="Times New Roman" w:hAnsi="Times New Roman" w:cs="Times New Roman"/>
          </w:rPr>
          <w:t xml:space="preserve">those </w:t>
        </w:r>
      </w:ins>
      <w:r w:rsidR="00300F6A" w:rsidRPr="00300F6A">
        <w:rPr>
          <w:rFonts w:ascii="Times New Roman" w:hAnsi="Times New Roman" w:cs="Times New Roman"/>
        </w:rPr>
        <w:t>without abstract available</w:t>
      </w:r>
      <w:ins w:id="27" w:author="Com" w:date="2021-05-25T14:11:00Z">
        <w:r w:rsidR="005077BC">
          <w:rPr>
            <w:rFonts w:ascii="Times New Roman" w:hAnsi="Times New Roman" w:cs="Times New Roman"/>
          </w:rPr>
          <w:t xml:space="preserve"> for discrimination purpose</w:t>
        </w:r>
      </w:ins>
      <w:r w:rsidR="00300F6A" w:rsidRPr="00300F6A">
        <w:rPr>
          <w:rFonts w:ascii="Times New Roman" w:hAnsi="Times New Roman" w:cs="Times New Roman"/>
        </w:rPr>
        <w:t xml:space="preserve">, those that </w:t>
      </w:r>
      <w:ins w:id="28" w:author="Com" w:date="2021-05-25T14:11:00Z">
        <w:r w:rsidR="0029082C">
          <w:rPr>
            <w:rFonts w:ascii="Times New Roman" w:hAnsi="Times New Roman" w:cs="Times New Roman"/>
          </w:rPr>
          <w:t>did not</w:t>
        </w:r>
      </w:ins>
      <w:r w:rsidR="00300F6A">
        <w:rPr>
          <w:rFonts w:ascii="Times New Roman" w:hAnsi="Times New Roman" w:cs="Times New Roman"/>
        </w:rPr>
        <w:t xml:space="preserve"> </w:t>
      </w:r>
      <w:ins w:id="29" w:author="Com" w:date="2021-05-25T14:13:00Z">
        <w:r w:rsidR="00874CAE">
          <w:rPr>
            <w:rFonts w:ascii="Times New Roman" w:hAnsi="Times New Roman" w:cs="Times New Roman"/>
          </w:rPr>
          <w:t>compare</w:t>
        </w:r>
        <w:r w:rsidR="00874CAE" w:rsidRPr="00300F6A">
          <w:rPr>
            <w:rFonts w:ascii="Times New Roman" w:hAnsi="Times New Roman" w:cs="Times New Roman"/>
          </w:rPr>
          <w:t xml:space="preserve"> </w:t>
        </w:r>
      </w:ins>
      <w:r w:rsidR="00300F6A" w:rsidRPr="00300F6A">
        <w:rPr>
          <w:rFonts w:ascii="Times New Roman" w:hAnsi="Times New Roman" w:cs="Times New Roman"/>
        </w:rPr>
        <w:t xml:space="preserve">the </w:t>
      </w:r>
      <w:ins w:id="30" w:author="Com" w:date="2021-05-25T14:14:00Z">
        <w:r w:rsidR="00874CAE">
          <w:rPr>
            <w:rFonts w:ascii="Times New Roman" w:hAnsi="Times New Roman" w:cs="Times New Roman"/>
          </w:rPr>
          <w:t xml:space="preserve">influence on or </w:t>
        </w:r>
      </w:ins>
      <w:ins w:id="31" w:author="Com" w:date="2021-05-25T14:15:00Z">
        <w:r w:rsidR="00792B3F">
          <w:rPr>
            <w:rFonts w:ascii="Times New Roman" w:hAnsi="Times New Roman" w:cs="Times New Roman"/>
          </w:rPr>
          <w:t xml:space="preserve">the </w:t>
        </w:r>
      </w:ins>
      <w:ins w:id="32" w:author="Com" w:date="2021-05-25T14:14:00Z">
        <w:r w:rsidR="00874CAE">
          <w:rPr>
            <w:rFonts w:ascii="Times New Roman" w:hAnsi="Times New Roman" w:cs="Times New Roman"/>
          </w:rPr>
          <w:t>prevalence</w:t>
        </w:r>
      </w:ins>
      <w:ins w:id="33" w:author="Com" w:date="2021-05-25T14:15:00Z">
        <w:r w:rsidR="00792B3F">
          <w:rPr>
            <w:rFonts w:ascii="Times New Roman" w:hAnsi="Times New Roman" w:cs="Times New Roman"/>
          </w:rPr>
          <w:t>/</w:t>
        </w:r>
      </w:ins>
      <w:ins w:id="34" w:author="Com" w:date="2021-05-25T14:54:00Z">
        <w:r w:rsidR="00B77340">
          <w:rPr>
            <w:rFonts w:ascii="Times New Roman" w:hAnsi="Times New Roman" w:cs="Times New Roman"/>
          </w:rPr>
          <w:t>course/</w:t>
        </w:r>
      </w:ins>
      <w:ins w:id="35" w:author="Com" w:date="2021-05-25T14:15:00Z">
        <w:r w:rsidR="00792B3F">
          <w:rPr>
            <w:rFonts w:ascii="Times New Roman" w:hAnsi="Times New Roman" w:cs="Times New Roman"/>
          </w:rPr>
          <w:t>risk</w:t>
        </w:r>
      </w:ins>
      <w:ins w:id="36" w:author="Com" w:date="2021-05-25T14:14:00Z">
        <w:r w:rsidR="00874CAE">
          <w:rPr>
            <w:rFonts w:ascii="Times New Roman" w:hAnsi="Times New Roman" w:cs="Times New Roman"/>
          </w:rPr>
          <w:t xml:space="preserve"> </w:t>
        </w:r>
      </w:ins>
      <w:r w:rsidR="00300F6A" w:rsidRPr="00300F6A">
        <w:rPr>
          <w:rFonts w:ascii="Times New Roman" w:hAnsi="Times New Roman" w:cs="Times New Roman"/>
        </w:rPr>
        <w:t xml:space="preserve">of </w:t>
      </w:r>
      <w:ins w:id="37" w:author="Com" w:date="2021-05-25T14:14:00Z">
        <w:r w:rsidR="00792B3F">
          <w:rPr>
            <w:rFonts w:ascii="Times New Roman" w:hAnsi="Times New Roman" w:cs="Times New Roman"/>
          </w:rPr>
          <w:t xml:space="preserve">VC </w:t>
        </w:r>
      </w:ins>
      <w:ins w:id="38" w:author="Com" w:date="2021-05-25T14:15:00Z">
        <w:r w:rsidR="00792B3F">
          <w:rPr>
            <w:rFonts w:ascii="Times New Roman" w:hAnsi="Times New Roman" w:cs="Times New Roman"/>
          </w:rPr>
          <w:t xml:space="preserve">or its related regulators </w:t>
        </w:r>
      </w:ins>
      <w:ins w:id="39" w:author="Com" w:date="2021-05-25T14:14:00Z">
        <w:r w:rsidR="00792B3F">
          <w:rPr>
            <w:rFonts w:ascii="Times New Roman" w:hAnsi="Times New Roman" w:cs="Times New Roman"/>
          </w:rPr>
          <w:t xml:space="preserve">between different </w:t>
        </w:r>
      </w:ins>
      <w:r w:rsidR="00F300AC">
        <w:rPr>
          <w:rFonts w:ascii="Times New Roman" w:hAnsi="Times New Roman" w:cs="Times New Roman"/>
        </w:rPr>
        <w:t>gender</w:t>
      </w:r>
      <w:ins w:id="40" w:author="Com" w:date="2021-05-25T14:14:00Z">
        <w:r w:rsidR="00792B3F">
          <w:rPr>
            <w:rFonts w:ascii="Times New Roman" w:hAnsi="Times New Roman" w:cs="Times New Roman"/>
          </w:rPr>
          <w:t>s</w:t>
        </w:r>
      </w:ins>
      <w:r w:rsidR="00F300AC">
        <w:rPr>
          <w:rFonts w:ascii="Times New Roman" w:hAnsi="Times New Roman" w:cs="Times New Roman"/>
        </w:rPr>
        <w:t>,</w:t>
      </w:r>
      <w:r w:rsidR="00300F6A" w:rsidRPr="00300F6A">
        <w:rPr>
          <w:rFonts w:ascii="Times New Roman" w:hAnsi="Times New Roman" w:cs="Times New Roman"/>
        </w:rPr>
        <w:t xml:space="preserve"> or</w:t>
      </w:r>
      <w:ins w:id="41" w:author="Com" w:date="2021-05-25T14:15:00Z">
        <w:r w:rsidR="0073366F">
          <w:rPr>
            <w:rFonts w:ascii="Times New Roman" w:hAnsi="Times New Roman" w:cs="Times New Roman"/>
          </w:rPr>
          <w:t xml:space="preserve"> those that focus on</w:t>
        </w:r>
      </w:ins>
      <w:r w:rsidR="00300F6A">
        <w:rPr>
          <w:rFonts w:ascii="Times New Roman" w:hAnsi="Times New Roman" w:cs="Times New Roman"/>
        </w:rPr>
        <w:t xml:space="preserve"> </w:t>
      </w:r>
      <w:r w:rsidR="00300F6A" w:rsidRPr="00300F6A">
        <w:rPr>
          <w:rFonts w:ascii="Times New Roman" w:hAnsi="Times New Roman" w:cs="Times New Roman"/>
        </w:rPr>
        <w:t>non-CKD target population (Figure</w:t>
      </w:r>
      <w:r w:rsidR="000F3E12">
        <w:rPr>
          <w:rFonts w:ascii="Times New Roman" w:hAnsi="Times New Roman" w:cs="Times New Roman"/>
        </w:rPr>
        <w:t xml:space="preserve"> </w:t>
      </w:r>
      <w:ins w:id="42" w:author="Com" w:date="2021-05-25T14:15:00Z">
        <w:r w:rsidR="0073366F">
          <w:rPr>
            <w:rFonts w:ascii="Times New Roman" w:hAnsi="Times New Roman" w:cs="Times New Roman"/>
          </w:rPr>
          <w:t>1</w:t>
        </w:r>
      </w:ins>
      <w:r w:rsidR="000F3E12">
        <w:rPr>
          <w:rFonts w:ascii="Times New Roman" w:hAnsi="Times New Roman" w:cs="Times New Roman"/>
        </w:rPr>
        <w:t>).</w:t>
      </w:r>
      <w:r w:rsidR="00300F6A" w:rsidRPr="00300F6A">
        <w:rPr>
          <w:rFonts w:ascii="Times New Roman" w:hAnsi="Times New Roman" w:cs="Times New Roman"/>
        </w:rPr>
        <w:t xml:space="preserve"> We </w:t>
      </w:r>
      <w:ins w:id="43" w:author="Com" w:date="2021-05-25T14:16:00Z">
        <w:r w:rsidR="00706967">
          <w:rPr>
            <w:rFonts w:ascii="Times New Roman" w:hAnsi="Times New Roman" w:cs="Times New Roman"/>
          </w:rPr>
          <w:t>subsequently</w:t>
        </w:r>
        <w:r w:rsidR="00706967" w:rsidRPr="00300F6A">
          <w:rPr>
            <w:rFonts w:ascii="Times New Roman" w:hAnsi="Times New Roman" w:cs="Times New Roman"/>
          </w:rPr>
          <w:t xml:space="preserve"> </w:t>
        </w:r>
      </w:ins>
      <w:ins w:id="44" w:author="Com" w:date="2021-05-25T14:17:00Z">
        <w:r w:rsidR="00425F89">
          <w:rPr>
            <w:rFonts w:ascii="Times New Roman" w:hAnsi="Times New Roman" w:cs="Times New Roman"/>
          </w:rPr>
          <w:t>review</w:t>
        </w:r>
        <w:r w:rsidR="00425F89" w:rsidRPr="00300F6A">
          <w:rPr>
            <w:rFonts w:ascii="Times New Roman" w:hAnsi="Times New Roman" w:cs="Times New Roman"/>
          </w:rPr>
          <w:t xml:space="preserve">ed </w:t>
        </w:r>
      </w:ins>
      <w:r w:rsidR="00300F6A" w:rsidRPr="00300F6A">
        <w:rPr>
          <w:rFonts w:ascii="Times New Roman" w:hAnsi="Times New Roman" w:cs="Times New Roman"/>
        </w:rPr>
        <w:t>the abstract</w:t>
      </w:r>
      <w:ins w:id="45" w:author="Com" w:date="2021-05-25T14:17:00Z">
        <w:r w:rsidR="00425F89">
          <w:rPr>
            <w:rFonts w:ascii="Times New Roman" w:hAnsi="Times New Roman" w:cs="Times New Roman"/>
          </w:rPr>
          <w:t xml:space="preserve"> of the </w:t>
        </w:r>
      </w:ins>
      <w:ins w:id="46" w:author="Com" w:date="2021-05-25T14:55:00Z">
        <w:r w:rsidR="00B77340">
          <w:rPr>
            <w:rFonts w:ascii="Times New Roman" w:hAnsi="Times New Roman" w:cs="Times New Roman"/>
          </w:rPr>
          <w:t>post-screening</w:t>
        </w:r>
      </w:ins>
      <w:ins w:id="47" w:author="Com" w:date="2021-05-25T14:17:00Z">
        <w:r w:rsidR="00425F89">
          <w:rPr>
            <w:rFonts w:ascii="Times New Roman" w:hAnsi="Times New Roman" w:cs="Times New Roman"/>
          </w:rPr>
          <w:t xml:space="preserve"> articles</w:t>
        </w:r>
      </w:ins>
      <w:r w:rsidR="00300F6A" w:rsidRPr="00300F6A">
        <w:rPr>
          <w:rFonts w:ascii="Times New Roman" w:hAnsi="Times New Roman" w:cs="Times New Roman"/>
        </w:rPr>
        <w:t xml:space="preserve"> and </w:t>
      </w:r>
      <w:ins w:id="48" w:author="Com" w:date="2021-05-25T14:17:00Z">
        <w:r w:rsidR="00425F89">
          <w:rPr>
            <w:rFonts w:ascii="Times New Roman" w:hAnsi="Times New Roman" w:cs="Times New Roman"/>
          </w:rPr>
          <w:t xml:space="preserve">their </w:t>
        </w:r>
      </w:ins>
      <w:r w:rsidR="00300F6A" w:rsidRPr="00300F6A">
        <w:rPr>
          <w:rFonts w:ascii="Times New Roman" w:hAnsi="Times New Roman" w:cs="Times New Roman"/>
        </w:rPr>
        <w:t>reference lists</w:t>
      </w:r>
      <w:ins w:id="49" w:author="Com" w:date="2021-05-25T14:18:00Z">
        <w:r w:rsidR="00425F89">
          <w:rPr>
            <w:rFonts w:ascii="Times New Roman" w:hAnsi="Times New Roman" w:cs="Times New Roman"/>
          </w:rPr>
          <w:t xml:space="preserve">, in order </w:t>
        </w:r>
      </w:ins>
      <w:r w:rsidR="00300F6A" w:rsidRPr="00300F6A">
        <w:rPr>
          <w:rFonts w:ascii="Times New Roman" w:hAnsi="Times New Roman" w:cs="Times New Roman"/>
        </w:rPr>
        <w:t>to</w:t>
      </w:r>
      <w:ins w:id="50" w:author="Com" w:date="2021-05-25T14:55:00Z">
        <w:r w:rsidR="0098541B">
          <w:rPr>
            <w:rFonts w:ascii="Times New Roman" w:hAnsi="Times New Roman" w:cs="Times New Roman"/>
          </w:rPr>
          <w:t xml:space="preserve"> uncover</w:t>
        </w:r>
      </w:ins>
      <w:r w:rsidR="00300F6A" w:rsidRPr="00300F6A">
        <w:rPr>
          <w:rFonts w:ascii="Times New Roman" w:hAnsi="Times New Roman" w:cs="Times New Roman"/>
        </w:rPr>
        <w:t xml:space="preserve"> additional studies</w:t>
      </w:r>
      <w:r w:rsidR="00300F6A">
        <w:rPr>
          <w:rFonts w:ascii="Times New Roman" w:hAnsi="Times New Roman" w:cs="Times New Roman"/>
        </w:rPr>
        <w:t xml:space="preserve"> </w:t>
      </w:r>
      <w:ins w:id="51" w:author="Com" w:date="2021-05-25T14:19:00Z">
        <w:r w:rsidR="00DF23AA">
          <w:rPr>
            <w:rFonts w:ascii="Times New Roman" w:hAnsi="Times New Roman" w:cs="Times New Roman"/>
          </w:rPr>
          <w:t>containing</w:t>
        </w:r>
      </w:ins>
      <w:r w:rsidR="00300F6A" w:rsidRPr="00300F6A">
        <w:rPr>
          <w:rFonts w:ascii="Times New Roman" w:hAnsi="Times New Roman" w:cs="Times New Roman"/>
        </w:rPr>
        <w:t xml:space="preserve"> original data </w:t>
      </w:r>
      <w:ins w:id="52" w:author="Com" w:date="2021-05-25T14:20:00Z">
        <w:r w:rsidR="00DF23AA">
          <w:rPr>
            <w:rFonts w:ascii="Times New Roman" w:hAnsi="Times New Roman" w:cs="Times New Roman"/>
          </w:rPr>
          <w:t>addressing</w:t>
        </w:r>
      </w:ins>
      <w:r w:rsidR="00300F6A" w:rsidRPr="00300F6A">
        <w:rPr>
          <w:rFonts w:ascii="Times New Roman" w:hAnsi="Times New Roman" w:cs="Times New Roman"/>
        </w:rPr>
        <w:t xml:space="preserve"> </w:t>
      </w:r>
      <w:ins w:id="53" w:author="Com" w:date="2021-05-25T14:20:00Z">
        <w:r w:rsidR="00DF23AA">
          <w:rPr>
            <w:rFonts w:ascii="Times New Roman" w:hAnsi="Times New Roman" w:cs="Times New Roman"/>
          </w:rPr>
          <w:t>similar topics</w:t>
        </w:r>
      </w:ins>
      <w:r w:rsidR="00300F6A" w:rsidRPr="00300F6A">
        <w:rPr>
          <w:rFonts w:ascii="Times New Roman" w:hAnsi="Times New Roman" w:cs="Times New Roman"/>
        </w:rPr>
        <w:t xml:space="preserve">. </w:t>
      </w:r>
      <w:ins w:id="54" w:author="Com" w:date="2021-05-25T14:20:00Z">
        <w:r w:rsidR="00DF23AA">
          <w:rPr>
            <w:rFonts w:ascii="Times New Roman" w:hAnsi="Times New Roman" w:cs="Times New Roman"/>
          </w:rPr>
          <w:t>D</w:t>
        </w:r>
      </w:ins>
      <w:r w:rsidR="00300F6A" w:rsidRPr="00300F6A">
        <w:rPr>
          <w:rFonts w:ascii="Times New Roman" w:hAnsi="Times New Roman" w:cs="Times New Roman"/>
        </w:rPr>
        <w:t>iscrepanc</w:t>
      </w:r>
      <w:ins w:id="55" w:author="Com" w:date="2021-05-25T14:20:00Z">
        <w:r w:rsidR="00DF23AA">
          <w:rPr>
            <w:rFonts w:ascii="Times New Roman" w:hAnsi="Times New Roman" w:cs="Times New Roman"/>
          </w:rPr>
          <w:t>ies</w:t>
        </w:r>
      </w:ins>
      <w:r w:rsidR="00300F6A" w:rsidRPr="00300F6A">
        <w:rPr>
          <w:rFonts w:ascii="Times New Roman" w:hAnsi="Times New Roman" w:cs="Times New Roman"/>
        </w:rPr>
        <w:t xml:space="preserve"> between the two reviewers</w:t>
      </w:r>
      <w:ins w:id="56" w:author="Com" w:date="2021-05-25T14:20:00Z">
        <w:r w:rsidR="00DF23AA">
          <w:rPr>
            <w:rFonts w:ascii="Times New Roman" w:hAnsi="Times New Roman" w:cs="Times New Roman"/>
          </w:rPr>
          <w:t xml:space="preserve"> regarding article eligibility</w:t>
        </w:r>
      </w:ins>
      <w:r w:rsidR="00300F6A">
        <w:rPr>
          <w:rFonts w:ascii="Times New Roman" w:hAnsi="Times New Roman" w:cs="Times New Roman"/>
        </w:rPr>
        <w:t xml:space="preserve"> </w:t>
      </w:r>
      <w:r w:rsidR="00300F6A" w:rsidRPr="00300F6A">
        <w:rPr>
          <w:rFonts w:ascii="Times New Roman" w:hAnsi="Times New Roman" w:cs="Times New Roman"/>
        </w:rPr>
        <w:t xml:space="preserve">was resolved by </w:t>
      </w:r>
      <w:ins w:id="57" w:author="Com" w:date="2021-05-25T14:21:00Z">
        <w:r w:rsidR="00DF23AA">
          <w:rPr>
            <w:rFonts w:ascii="Times New Roman" w:hAnsi="Times New Roman" w:cs="Times New Roman"/>
          </w:rPr>
          <w:t>arbitration from</w:t>
        </w:r>
        <w:r w:rsidR="00DF23AA" w:rsidRPr="00300F6A">
          <w:rPr>
            <w:rFonts w:ascii="Times New Roman" w:hAnsi="Times New Roman" w:cs="Times New Roman"/>
          </w:rPr>
          <w:t xml:space="preserve"> </w:t>
        </w:r>
        <w:r w:rsidR="00DF23AA">
          <w:rPr>
            <w:rFonts w:ascii="Times New Roman" w:hAnsi="Times New Roman" w:cs="Times New Roman"/>
          </w:rPr>
          <w:t>a</w:t>
        </w:r>
      </w:ins>
      <w:r w:rsidR="00300F6A" w:rsidRPr="00300F6A">
        <w:rPr>
          <w:rFonts w:ascii="Times New Roman" w:hAnsi="Times New Roman" w:cs="Times New Roman"/>
        </w:rPr>
        <w:t xml:space="preserve"> senior</w:t>
      </w:r>
      <w:r w:rsidR="00300F6A">
        <w:rPr>
          <w:rFonts w:ascii="Times New Roman" w:hAnsi="Times New Roman" w:cs="Times New Roman"/>
        </w:rPr>
        <w:t xml:space="preserve"> </w:t>
      </w:r>
      <w:ins w:id="58" w:author="Com" w:date="2021-05-25T14:21:00Z">
        <w:r w:rsidR="00DF23AA">
          <w:rPr>
            <w:rFonts w:ascii="Times New Roman" w:hAnsi="Times New Roman" w:cs="Times New Roman"/>
          </w:rPr>
          <w:t>investigator</w:t>
        </w:r>
      </w:ins>
      <w:r w:rsidR="00300F6A" w:rsidRPr="00300F6A">
        <w:rPr>
          <w:rFonts w:ascii="Times New Roman" w:hAnsi="Times New Roman" w:cs="Times New Roman"/>
        </w:rPr>
        <w:t xml:space="preserve"> (</w:t>
      </w:r>
      <w:ins w:id="59" w:author="Com" w:date="2021-05-25T14:20:00Z">
        <w:r w:rsidR="00DF23AA">
          <w:rPr>
            <w:rFonts w:ascii="Times New Roman" w:hAnsi="Times New Roman" w:cs="Times New Roman"/>
          </w:rPr>
          <w:t>J.W.H.</w:t>
        </w:r>
      </w:ins>
      <w:r w:rsidR="00985701">
        <w:rPr>
          <w:rFonts w:ascii="Times New Roman" w:hAnsi="Times New Roman" w:cs="Times New Roman"/>
        </w:rPr>
        <w:t>)</w:t>
      </w:r>
      <w:r w:rsidR="00300F6A" w:rsidRPr="00300F6A">
        <w:rPr>
          <w:rFonts w:ascii="Times New Roman" w:hAnsi="Times New Roman" w:cs="Times New Roman"/>
        </w:rPr>
        <w:t xml:space="preserve">. </w:t>
      </w:r>
    </w:p>
    <w:p w14:paraId="25D862E4" w14:textId="77777777" w:rsidR="00D378CF" w:rsidRDefault="00D378CF" w:rsidP="009F0EB3">
      <w:pPr>
        <w:spacing w:line="360" w:lineRule="auto"/>
        <w:rPr>
          <w:ins w:id="60" w:author="Com" w:date="2021-05-25T14:21:00Z"/>
          <w:rFonts w:ascii="Times New Roman" w:hAnsi="Times New Roman" w:cs="Times New Roman"/>
        </w:rPr>
      </w:pPr>
    </w:p>
    <w:p w14:paraId="5DC2F693" w14:textId="3AA4CB7E" w:rsidR="0071622D" w:rsidRPr="00300F6A" w:rsidRDefault="00300F6A" w:rsidP="009F0EB3">
      <w:pPr>
        <w:spacing w:line="360" w:lineRule="auto"/>
        <w:rPr>
          <w:rFonts w:ascii="Times New Roman" w:hAnsi="Times New Roman" w:cs="Times New Roman"/>
        </w:rPr>
      </w:pPr>
      <w:r w:rsidRPr="00300F6A">
        <w:rPr>
          <w:rFonts w:ascii="Times New Roman" w:hAnsi="Times New Roman" w:cs="Times New Roman"/>
        </w:rPr>
        <w:t xml:space="preserve">We extracted </w:t>
      </w:r>
      <w:ins w:id="61" w:author="Com" w:date="2021-05-25T14:46:00Z">
        <w:r w:rsidR="00A259C6">
          <w:rPr>
            <w:rFonts w:ascii="Times New Roman" w:hAnsi="Times New Roman" w:cs="Times New Roman"/>
          </w:rPr>
          <w:t xml:space="preserve">relevant </w:t>
        </w:r>
      </w:ins>
      <w:r w:rsidRPr="00300F6A">
        <w:rPr>
          <w:rFonts w:ascii="Times New Roman" w:hAnsi="Times New Roman" w:cs="Times New Roman"/>
        </w:rPr>
        <w:t>parameters from the</w:t>
      </w:r>
      <w:ins w:id="62" w:author="Com" w:date="2021-05-25T14:46:00Z">
        <w:r w:rsidR="00A259C6">
          <w:rPr>
            <w:rFonts w:ascii="Times New Roman" w:hAnsi="Times New Roman" w:cs="Times New Roman"/>
          </w:rPr>
          <w:t xml:space="preserve"> identified</w:t>
        </w:r>
      </w:ins>
      <w:r w:rsidRPr="00300F6A">
        <w:rPr>
          <w:rFonts w:ascii="Times New Roman" w:hAnsi="Times New Roman" w:cs="Times New Roman"/>
        </w:rPr>
        <w:t xml:space="preserve"> studies</w:t>
      </w:r>
      <w:ins w:id="63" w:author="Com" w:date="2021-05-25T14:46:00Z">
        <w:r w:rsidR="00A259C6">
          <w:rPr>
            <w:rFonts w:ascii="Times New Roman" w:hAnsi="Times New Roman" w:cs="Times New Roman"/>
          </w:rPr>
          <w:t>, including</w:t>
        </w:r>
      </w:ins>
      <w:r w:rsidRPr="00300F6A">
        <w:rPr>
          <w:rFonts w:ascii="Times New Roman" w:hAnsi="Times New Roman" w:cs="Times New Roman"/>
        </w:rPr>
        <w:t xml:space="preserve"> </w:t>
      </w:r>
      <w:ins w:id="64" w:author="Com" w:date="2021-05-25T14:46:00Z">
        <w:r w:rsidR="00A259C6">
          <w:rPr>
            <w:rFonts w:ascii="Times New Roman" w:hAnsi="Times New Roman" w:cs="Times New Roman"/>
          </w:rPr>
          <w:t xml:space="preserve">the </w:t>
        </w:r>
      </w:ins>
      <w:ins w:id="65" w:author="Com" w:date="2021-05-25T14:47:00Z">
        <w:r w:rsidR="00A259C6">
          <w:rPr>
            <w:rFonts w:ascii="Times New Roman" w:hAnsi="Times New Roman" w:cs="Times New Roman"/>
          </w:rPr>
          <w:t>year</w:t>
        </w:r>
      </w:ins>
      <w:ins w:id="66" w:author="Com" w:date="2021-05-25T14:46:00Z">
        <w:r w:rsidR="00A259C6">
          <w:rPr>
            <w:rFonts w:ascii="Times New Roman" w:hAnsi="Times New Roman" w:cs="Times New Roman"/>
          </w:rPr>
          <w:t xml:space="preserve"> </w:t>
        </w:r>
      </w:ins>
      <w:ins w:id="67" w:author="Com" w:date="2021-05-25T14:48:00Z">
        <w:r w:rsidR="004241DA">
          <w:rPr>
            <w:rFonts w:ascii="Times New Roman" w:hAnsi="Times New Roman" w:cs="Times New Roman"/>
          </w:rPr>
          <w:t xml:space="preserve">and authors </w:t>
        </w:r>
      </w:ins>
      <w:ins w:id="68" w:author="Com" w:date="2021-05-25T14:46:00Z">
        <w:r w:rsidR="00A259C6">
          <w:rPr>
            <w:rFonts w:ascii="Times New Roman" w:hAnsi="Times New Roman" w:cs="Times New Roman"/>
          </w:rPr>
          <w:t xml:space="preserve">of </w:t>
        </w:r>
      </w:ins>
      <w:r w:rsidRPr="00300F6A">
        <w:rPr>
          <w:rFonts w:ascii="Times New Roman" w:hAnsi="Times New Roman" w:cs="Times New Roman"/>
        </w:rPr>
        <w:t xml:space="preserve">publication, </w:t>
      </w:r>
      <w:ins w:id="69" w:author="Com" w:date="2021-05-25T14:47:00Z">
        <w:r w:rsidR="00A259C6">
          <w:rPr>
            <w:rFonts w:ascii="Times New Roman" w:hAnsi="Times New Roman" w:cs="Times New Roman"/>
          </w:rPr>
          <w:t xml:space="preserve">the stages of </w:t>
        </w:r>
      </w:ins>
      <w:r w:rsidRPr="00300F6A">
        <w:rPr>
          <w:rFonts w:ascii="Times New Roman" w:hAnsi="Times New Roman" w:cs="Times New Roman"/>
        </w:rPr>
        <w:t xml:space="preserve">participants’ CKD </w:t>
      </w:r>
      <w:ins w:id="70" w:author="Com" w:date="2021-05-25T14:47:00Z">
        <w:r w:rsidR="00A259C6">
          <w:rPr>
            <w:rFonts w:ascii="Times New Roman" w:hAnsi="Times New Roman" w:cs="Times New Roman"/>
          </w:rPr>
          <w:t>at baseline</w:t>
        </w:r>
      </w:ins>
      <w:r w:rsidRPr="00300F6A">
        <w:rPr>
          <w:rFonts w:ascii="Times New Roman" w:hAnsi="Times New Roman" w:cs="Times New Roman"/>
        </w:rPr>
        <w:t>, method</w:t>
      </w:r>
      <w:ins w:id="71" w:author="Com" w:date="2021-05-25T14:47:00Z">
        <w:r w:rsidR="00A259C6">
          <w:rPr>
            <w:rFonts w:ascii="Times New Roman" w:hAnsi="Times New Roman" w:cs="Times New Roman"/>
          </w:rPr>
          <w:t>s</w:t>
        </w:r>
      </w:ins>
      <w:r w:rsidRPr="00300F6A">
        <w:rPr>
          <w:rFonts w:ascii="Times New Roman" w:hAnsi="Times New Roman" w:cs="Times New Roman"/>
        </w:rPr>
        <w:t xml:space="preserve"> </w:t>
      </w:r>
      <w:ins w:id="72" w:author="Com" w:date="2021-05-25T14:47:00Z">
        <w:r w:rsidR="00A259C6">
          <w:rPr>
            <w:rFonts w:ascii="Times New Roman" w:hAnsi="Times New Roman" w:cs="Times New Roman"/>
          </w:rPr>
          <w:t>for measuring</w:t>
        </w:r>
      </w:ins>
      <w:r w:rsidRPr="00300F6A">
        <w:rPr>
          <w:rFonts w:ascii="Times New Roman" w:hAnsi="Times New Roman" w:cs="Times New Roman"/>
        </w:rPr>
        <w:t xml:space="preserve"> </w:t>
      </w:r>
      <w:ins w:id="73" w:author="Com" w:date="2021-05-25T14:48:00Z">
        <w:r w:rsidR="00A259C6">
          <w:rPr>
            <w:rFonts w:ascii="Times New Roman" w:hAnsi="Times New Roman" w:cs="Times New Roman"/>
          </w:rPr>
          <w:t>VC</w:t>
        </w:r>
      </w:ins>
      <w:ins w:id="74" w:author="Com" w:date="2021-05-25T14:50:00Z">
        <w:r w:rsidR="004241DA">
          <w:rPr>
            <w:rFonts w:ascii="Times New Roman" w:hAnsi="Times New Roman" w:cs="Times New Roman"/>
          </w:rPr>
          <w:t xml:space="preserve"> status and severities</w:t>
        </w:r>
      </w:ins>
      <w:r w:rsidRPr="00300F6A">
        <w:rPr>
          <w:rFonts w:ascii="Times New Roman" w:hAnsi="Times New Roman" w:cs="Times New Roman"/>
        </w:rPr>
        <w:t xml:space="preserve">, </w:t>
      </w:r>
      <w:ins w:id="75" w:author="Com" w:date="2021-05-25T14:49:00Z">
        <w:r w:rsidR="004241DA">
          <w:rPr>
            <w:rFonts w:ascii="Times New Roman" w:hAnsi="Times New Roman" w:cs="Times New Roman"/>
          </w:rPr>
          <w:t xml:space="preserve">the distribution of gender and/or the gender as a </w:t>
        </w:r>
      </w:ins>
      <w:r w:rsidR="0085736F">
        <w:rPr>
          <w:rFonts w:ascii="Times New Roman" w:hAnsi="Times New Roman" w:cs="Times New Roman"/>
        </w:rPr>
        <w:t>predictor of</w:t>
      </w:r>
      <w:ins w:id="76" w:author="Com" w:date="2021-05-25T14:49:00Z">
        <w:r w:rsidR="004241DA">
          <w:rPr>
            <w:rFonts w:ascii="Times New Roman" w:hAnsi="Times New Roman" w:cs="Times New Roman"/>
          </w:rPr>
          <w:t xml:space="preserve"> VC</w:t>
        </w:r>
      </w:ins>
      <w:ins w:id="77" w:author="Com" w:date="2021-05-25T14:51:00Z">
        <w:r w:rsidR="00EF4866">
          <w:rPr>
            <w:rFonts w:ascii="Times New Roman" w:hAnsi="Times New Roman" w:cs="Times New Roman"/>
          </w:rPr>
          <w:t xml:space="preserve"> or its regulators</w:t>
        </w:r>
      </w:ins>
      <w:r w:rsidR="0085736F">
        <w:rPr>
          <w:rFonts w:ascii="Times New Roman" w:hAnsi="Times New Roman" w:cs="Times New Roman"/>
        </w:rPr>
        <w:t xml:space="preserve">, </w:t>
      </w:r>
      <w:r w:rsidRPr="00300F6A">
        <w:rPr>
          <w:rFonts w:ascii="Times New Roman" w:hAnsi="Times New Roman" w:cs="Times New Roman"/>
        </w:rPr>
        <w:t xml:space="preserve">results from univariate </w:t>
      </w:r>
      <w:ins w:id="78" w:author="Com" w:date="2021-05-25T14:51:00Z">
        <w:r w:rsidR="00174640">
          <w:rPr>
            <w:rFonts w:ascii="Times New Roman" w:hAnsi="Times New Roman" w:cs="Times New Roman"/>
          </w:rPr>
          <w:t xml:space="preserve">and multivariate </w:t>
        </w:r>
      </w:ins>
      <w:r w:rsidRPr="00300F6A">
        <w:rPr>
          <w:rFonts w:ascii="Times New Roman" w:hAnsi="Times New Roman" w:cs="Times New Roman"/>
        </w:rPr>
        <w:t>analyses of clinical</w:t>
      </w:r>
      <w:r>
        <w:rPr>
          <w:rFonts w:ascii="Times New Roman" w:hAnsi="Times New Roman" w:cs="Times New Roman"/>
        </w:rPr>
        <w:t xml:space="preserve"> </w:t>
      </w:r>
      <w:r w:rsidRPr="00300F6A">
        <w:rPr>
          <w:rFonts w:ascii="Times New Roman" w:hAnsi="Times New Roman" w:cs="Times New Roman"/>
        </w:rPr>
        <w:t xml:space="preserve">features between </w:t>
      </w:r>
      <w:r w:rsidR="0085736F">
        <w:rPr>
          <w:rFonts w:ascii="Times New Roman" w:hAnsi="Times New Roman" w:cs="Times New Roman"/>
        </w:rPr>
        <w:t xml:space="preserve">male and female </w:t>
      </w:r>
      <w:r w:rsidRPr="00300F6A">
        <w:rPr>
          <w:rFonts w:ascii="Times New Roman" w:hAnsi="Times New Roman" w:cs="Times New Roman"/>
        </w:rPr>
        <w:t>participants.</w:t>
      </w:r>
      <w:r>
        <w:rPr>
          <w:rFonts w:ascii="Times New Roman" w:hAnsi="Times New Roman" w:cs="Times New Roman"/>
        </w:rPr>
        <w:t xml:space="preserve"> </w:t>
      </w:r>
      <w:r w:rsidRPr="00300F6A">
        <w:rPr>
          <w:rFonts w:ascii="Times New Roman" w:hAnsi="Times New Roman" w:cs="Times New Roman"/>
        </w:rPr>
        <w:t xml:space="preserve">We </w:t>
      </w:r>
      <w:r w:rsidR="002001D0">
        <w:rPr>
          <w:rFonts w:ascii="Times New Roman" w:hAnsi="Times New Roman" w:cs="Times New Roman"/>
        </w:rPr>
        <w:t xml:space="preserve">organized </w:t>
      </w:r>
      <w:ins w:id="79" w:author="Com" w:date="2021-05-25T14:52:00Z">
        <w:r w:rsidR="000B79A4">
          <w:rPr>
            <w:rFonts w:ascii="Times New Roman" w:hAnsi="Times New Roman" w:cs="Times New Roman"/>
          </w:rPr>
          <w:t>results according to</w:t>
        </w:r>
      </w:ins>
      <w:r w:rsidRPr="00300F6A">
        <w:rPr>
          <w:rFonts w:ascii="Times New Roman" w:hAnsi="Times New Roman" w:cs="Times New Roman"/>
        </w:rPr>
        <w:t xml:space="preserve"> the</w:t>
      </w:r>
      <w:r>
        <w:rPr>
          <w:rFonts w:ascii="Times New Roman" w:hAnsi="Times New Roman" w:cs="Times New Roman"/>
        </w:rPr>
        <w:t xml:space="preserve"> </w:t>
      </w:r>
      <w:r w:rsidRPr="00300F6A">
        <w:rPr>
          <w:rFonts w:ascii="Times New Roman" w:hAnsi="Times New Roman" w:cs="Times New Roman"/>
        </w:rPr>
        <w:t xml:space="preserve">following categories: </w:t>
      </w:r>
      <w:r w:rsidR="002C07EC">
        <w:rPr>
          <w:rFonts w:ascii="Times New Roman" w:hAnsi="Times New Roman" w:cs="Times New Roman"/>
        </w:rPr>
        <w:t xml:space="preserve">gender-related difference in </w:t>
      </w:r>
      <w:ins w:id="80" w:author="Com" w:date="2021-05-25T14:52:00Z">
        <w:r w:rsidR="00CA40FB">
          <w:rPr>
            <w:rFonts w:ascii="Times New Roman" w:hAnsi="Times New Roman" w:cs="Times New Roman"/>
          </w:rPr>
          <w:t xml:space="preserve">the </w:t>
        </w:r>
      </w:ins>
      <w:r w:rsidR="002C07EC">
        <w:rPr>
          <w:rFonts w:ascii="Times New Roman" w:hAnsi="Times New Roman" w:cs="Times New Roman"/>
        </w:rPr>
        <w:t>prevalence</w:t>
      </w:r>
      <w:ins w:id="81" w:author="Com" w:date="2021-05-25T14:53:00Z">
        <w:r w:rsidR="00DF3BEC">
          <w:rPr>
            <w:rFonts w:ascii="Times New Roman" w:hAnsi="Times New Roman" w:cs="Times New Roman"/>
          </w:rPr>
          <w:t>, severities</w:t>
        </w:r>
      </w:ins>
      <w:ins w:id="82" w:author="Com" w:date="2021-05-25T14:52:00Z">
        <w:r w:rsidR="00CA40FB">
          <w:rPr>
            <w:rFonts w:ascii="Times New Roman" w:hAnsi="Times New Roman" w:cs="Times New Roman"/>
          </w:rPr>
          <w:t xml:space="preserve"> and/or </w:t>
        </w:r>
      </w:ins>
      <w:ins w:id="83" w:author="Com" w:date="2021-05-25T14:53:00Z">
        <w:r w:rsidR="00DF3BEC">
          <w:rPr>
            <w:rFonts w:ascii="Times New Roman" w:hAnsi="Times New Roman" w:cs="Times New Roman"/>
          </w:rPr>
          <w:t>cours</w:t>
        </w:r>
        <w:r w:rsidR="00CA40FB">
          <w:rPr>
            <w:rFonts w:ascii="Times New Roman" w:hAnsi="Times New Roman" w:cs="Times New Roman"/>
          </w:rPr>
          <w:t>es</w:t>
        </w:r>
      </w:ins>
      <w:r w:rsidR="002C07EC">
        <w:rPr>
          <w:rFonts w:ascii="Times New Roman" w:hAnsi="Times New Roman" w:cs="Times New Roman"/>
        </w:rPr>
        <w:t xml:space="preserve"> of vascular calcification</w:t>
      </w:r>
      <w:ins w:id="84" w:author="Com" w:date="2021-05-25T14:56:00Z">
        <w:r w:rsidR="004C16D6">
          <w:rPr>
            <w:rFonts w:ascii="Times New Roman" w:hAnsi="Times New Roman" w:cs="Times New Roman"/>
          </w:rPr>
          <w:t>;</w:t>
        </w:r>
      </w:ins>
      <w:r w:rsidRPr="00300F6A">
        <w:rPr>
          <w:rFonts w:ascii="Times New Roman" w:hAnsi="Times New Roman" w:cs="Times New Roman"/>
        </w:rPr>
        <w:t xml:space="preserve"> </w:t>
      </w:r>
      <w:ins w:id="85" w:author="Com" w:date="2021-05-25T14:56:00Z">
        <w:r w:rsidR="004C16D6">
          <w:rPr>
            <w:rFonts w:ascii="Times New Roman" w:hAnsi="Times New Roman" w:cs="Times New Roman"/>
          </w:rPr>
          <w:t xml:space="preserve">certain </w:t>
        </w:r>
      </w:ins>
      <w:r w:rsidR="002C07EC">
        <w:rPr>
          <w:rFonts w:ascii="Times New Roman" w:hAnsi="Times New Roman" w:cs="Times New Roman"/>
        </w:rPr>
        <w:t>gender as a risk</w:t>
      </w:r>
      <w:ins w:id="86" w:author="Com" w:date="2021-05-25T14:57:00Z">
        <w:r w:rsidR="004C16D6">
          <w:rPr>
            <w:rFonts w:ascii="Times New Roman" w:hAnsi="Times New Roman" w:cs="Times New Roman"/>
          </w:rPr>
          <w:t xml:space="preserve"> factor</w:t>
        </w:r>
      </w:ins>
      <w:r w:rsidR="002C07EC">
        <w:rPr>
          <w:rFonts w:ascii="Times New Roman" w:hAnsi="Times New Roman" w:cs="Times New Roman"/>
        </w:rPr>
        <w:t xml:space="preserve"> for </w:t>
      </w:r>
      <w:ins w:id="87" w:author="Com" w:date="2021-05-25T14:57:00Z">
        <w:r w:rsidR="004C16D6">
          <w:rPr>
            <w:rFonts w:ascii="Times New Roman" w:hAnsi="Times New Roman" w:cs="Times New Roman"/>
          </w:rPr>
          <w:t xml:space="preserve">incident/worsening </w:t>
        </w:r>
      </w:ins>
      <w:ins w:id="88" w:author="Com" w:date="2021-05-25T14:56:00Z">
        <w:r w:rsidR="004C16D6">
          <w:rPr>
            <w:rFonts w:ascii="Times New Roman" w:hAnsi="Times New Roman" w:cs="Times New Roman"/>
          </w:rPr>
          <w:t>VC;</w:t>
        </w:r>
      </w:ins>
      <w:r w:rsidRPr="00300F6A">
        <w:rPr>
          <w:rFonts w:ascii="Times New Roman" w:hAnsi="Times New Roman" w:cs="Times New Roman"/>
        </w:rPr>
        <w:t xml:space="preserve"> and</w:t>
      </w:r>
      <w:r>
        <w:rPr>
          <w:rFonts w:ascii="Times New Roman" w:hAnsi="Times New Roman" w:cs="Times New Roman"/>
        </w:rPr>
        <w:t xml:space="preserve"> </w:t>
      </w:r>
      <w:ins w:id="89" w:author="Com" w:date="2021-05-25T14:57:00Z">
        <w:r w:rsidR="004C16D6">
          <w:rPr>
            <w:rFonts w:ascii="Times New Roman" w:hAnsi="Times New Roman" w:cs="Times New Roman"/>
          </w:rPr>
          <w:t xml:space="preserve">gender as a </w:t>
        </w:r>
      </w:ins>
      <w:r w:rsidR="002C07EC">
        <w:rPr>
          <w:rFonts w:ascii="Times New Roman" w:hAnsi="Times New Roman" w:cs="Times New Roman"/>
        </w:rPr>
        <w:t xml:space="preserve">potential modifier </w:t>
      </w:r>
      <w:ins w:id="90" w:author="Com" w:date="2021-05-25T14:58:00Z">
        <w:r w:rsidR="007C5A8F">
          <w:rPr>
            <w:rFonts w:ascii="Times New Roman" w:hAnsi="Times New Roman" w:cs="Times New Roman"/>
          </w:rPr>
          <w:t>for regulators of</w:t>
        </w:r>
      </w:ins>
      <w:r w:rsidR="002C07EC">
        <w:rPr>
          <w:rFonts w:ascii="Times New Roman" w:hAnsi="Times New Roman" w:cs="Times New Roman"/>
        </w:rPr>
        <w:t xml:space="preserve"> </w:t>
      </w:r>
      <w:ins w:id="91" w:author="Com" w:date="2021-05-25T14:57:00Z">
        <w:r w:rsidR="004C16D6">
          <w:rPr>
            <w:rFonts w:ascii="Times New Roman" w:hAnsi="Times New Roman" w:cs="Times New Roman"/>
          </w:rPr>
          <w:t>VC</w:t>
        </w:r>
      </w:ins>
      <w:r w:rsidRPr="00300F6A">
        <w:rPr>
          <w:rFonts w:ascii="Times New Roman" w:hAnsi="Times New Roman" w:cs="Times New Roman"/>
        </w:rPr>
        <w:t xml:space="preserve">. </w:t>
      </w:r>
    </w:p>
    <w:p w14:paraId="090DFC88" w14:textId="77777777" w:rsidR="00BF16FA" w:rsidRDefault="00BF16FA" w:rsidP="009F0EB3">
      <w:pPr>
        <w:spacing w:line="360" w:lineRule="auto"/>
        <w:rPr>
          <w:ins w:id="92" w:author="Com" w:date="2021-05-25T15:16:00Z"/>
          <w:rFonts w:ascii="Times New Roman" w:hAnsi="Times New Roman" w:cs="Times New Roman"/>
        </w:rPr>
      </w:pPr>
    </w:p>
    <w:p w14:paraId="0325A4F2" w14:textId="1FFB5C3B" w:rsidR="00373876" w:rsidRPr="00D7474E" w:rsidRDefault="00373876" w:rsidP="009F0EB3">
      <w:pPr>
        <w:spacing w:line="360" w:lineRule="auto"/>
        <w:rPr>
          <w:rFonts w:ascii="Times New Roman" w:hAnsi="Times New Roman" w:cs="Times New Roman"/>
          <w:highlight w:val="yellow"/>
        </w:rPr>
      </w:pPr>
      <w:r w:rsidRPr="00D7474E">
        <w:rPr>
          <w:rFonts w:ascii="Times New Roman" w:hAnsi="Times New Roman" w:cs="Times New Roman"/>
          <w:highlight w:val="yellow"/>
        </w:rPr>
        <w:t>Search result: 893</w:t>
      </w:r>
    </w:p>
    <w:p w14:paraId="1F565D91" w14:textId="3BCB5917" w:rsidR="006057B8" w:rsidRPr="00D7474E" w:rsidRDefault="006057B8" w:rsidP="009F0EB3">
      <w:pPr>
        <w:spacing w:line="360" w:lineRule="auto"/>
        <w:rPr>
          <w:rFonts w:ascii="Times New Roman" w:hAnsi="Times New Roman" w:cs="Times New Roman"/>
          <w:highlight w:val="yellow"/>
        </w:rPr>
      </w:pPr>
      <w:r w:rsidRPr="00D7474E">
        <w:rPr>
          <w:rFonts w:ascii="Times New Roman" w:hAnsi="Times New Roman" w:cs="Times New Roman"/>
          <w:highlight w:val="yellow"/>
        </w:rPr>
        <w:t>Not human: 24</w:t>
      </w:r>
    </w:p>
    <w:p w14:paraId="0937A3CD" w14:textId="104E8E85" w:rsidR="008A1623" w:rsidRPr="00D7474E" w:rsidRDefault="008A1623" w:rsidP="009F0EB3">
      <w:pPr>
        <w:spacing w:line="360" w:lineRule="auto"/>
        <w:rPr>
          <w:rFonts w:ascii="Times New Roman" w:hAnsi="Times New Roman" w:cs="Times New Roman"/>
          <w:highlight w:val="yellow"/>
        </w:rPr>
      </w:pPr>
      <w:r w:rsidRPr="00D7474E">
        <w:rPr>
          <w:rFonts w:ascii="Times New Roman" w:hAnsi="Times New Roman" w:cs="Times New Roman"/>
          <w:highlight w:val="yellow"/>
        </w:rPr>
        <w:t>Not</w:t>
      </w:r>
      <w:r w:rsidR="00CF362D" w:rsidRPr="00D7474E">
        <w:rPr>
          <w:rFonts w:ascii="Times New Roman" w:hAnsi="Times New Roman" w:cs="Times New Roman" w:hint="eastAsia"/>
          <w:highlight w:val="yellow"/>
        </w:rPr>
        <w:t xml:space="preserve"> CKD: 6</w:t>
      </w:r>
      <w:r w:rsidR="00CF362D" w:rsidRPr="00D7474E">
        <w:rPr>
          <w:rFonts w:ascii="Times New Roman" w:hAnsi="Times New Roman" w:cs="Times New Roman"/>
          <w:highlight w:val="yellow"/>
        </w:rPr>
        <w:t>2</w:t>
      </w:r>
    </w:p>
    <w:p w14:paraId="30BE3180" w14:textId="256290F5" w:rsidR="00AA7CAB" w:rsidRPr="00D7474E" w:rsidRDefault="00AA7CAB" w:rsidP="009F0EB3">
      <w:pPr>
        <w:spacing w:line="360" w:lineRule="auto"/>
        <w:rPr>
          <w:rFonts w:ascii="Times New Roman" w:hAnsi="Times New Roman" w:cs="Times New Roman"/>
          <w:highlight w:val="yellow"/>
        </w:rPr>
      </w:pPr>
      <w:r w:rsidRPr="00D7474E">
        <w:rPr>
          <w:rFonts w:ascii="Times New Roman" w:hAnsi="Times New Roman" w:cs="Times New Roman"/>
          <w:highlight w:val="yellow"/>
        </w:rPr>
        <w:t>Not vascular calcification</w:t>
      </w:r>
      <w:r w:rsidR="00E71689" w:rsidRPr="00D7474E">
        <w:rPr>
          <w:rFonts w:ascii="Times New Roman" w:hAnsi="Times New Roman" w:cs="Times New Roman"/>
          <w:highlight w:val="yellow"/>
        </w:rPr>
        <w:t>: 21</w:t>
      </w:r>
    </w:p>
    <w:p w14:paraId="515FDF1E" w14:textId="678DF36D" w:rsidR="00C94DA4" w:rsidRDefault="00C94DA4" w:rsidP="009F0EB3">
      <w:pPr>
        <w:spacing w:line="360" w:lineRule="auto"/>
        <w:rPr>
          <w:rFonts w:ascii="Times New Roman" w:hAnsi="Times New Roman" w:cs="Times New Roman"/>
        </w:rPr>
      </w:pPr>
      <w:r w:rsidRPr="00D7474E">
        <w:rPr>
          <w:rFonts w:ascii="Times New Roman" w:hAnsi="Times New Roman" w:cs="Times New Roman"/>
          <w:highlight w:val="yellow"/>
        </w:rPr>
        <w:t>Gender differences not discussed: 194</w:t>
      </w:r>
    </w:p>
    <w:p w14:paraId="4BC08EF0" w14:textId="616337A3" w:rsidR="00ED2CE7" w:rsidRPr="00D7474E" w:rsidRDefault="00ED2CE7" w:rsidP="009F0EB3">
      <w:pPr>
        <w:spacing w:line="360" w:lineRule="auto"/>
        <w:rPr>
          <w:rFonts w:ascii="Times New Roman" w:hAnsi="Times New Roman" w:cs="Times New Roman"/>
          <w:highlight w:val="yellow"/>
        </w:rPr>
      </w:pPr>
      <w:r w:rsidRPr="00D7474E">
        <w:rPr>
          <w:rFonts w:ascii="Times New Roman" w:hAnsi="Times New Roman" w:cs="Times New Roman"/>
          <w:highlight w:val="yellow"/>
        </w:rPr>
        <w:lastRenderedPageBreak/>
        <w:t>Included: 167</w:t>
      </w:r>
    </w:p>
    <w:p w14:paraId="365A4307" w14:textId="7D8926E7" w:rsidR="00ED2CE7" w:rsidRDefault="00ED2CE7" w:rsidP="009F0EB3">
      <w:pPr>
        <w:spacing w:line="360" w:lineRule="auto"/>
        <w:rPr>
          <w:rFonts w:ascii="Times New Roman" w:hAnsi="Times New Roman" w:cs="Times New Roman"/>
        </w:rPr>
      </w:pPr>
      <w:r w:rsidRPr="00D7474E">
        <w:rPr>
          <w:rFonts w:ascii="Times New Roman" w:hAnsi="Times New Roman" w:cs="Times New Roman"/>
          <w:highlight w:val="yellow"/>
        </w:rPr>
        <w:t>277+167=444</w:t>
      </w:r>
    </w:p>
    <w:p w14:paraId="7A0E7B08" w14:textId="63BADFA6" w:rsidR="00EC3993" w:rsidRPr="00CF362D" w:rsidRDefault="00373876" w:rsidP="009F0EB3">
      <w:pPr>
        <w:spacing w:line="360" w:lineRule="auto"/>
        <w:rPr>
          <w:rFonts w:ascii="Times New Roman" w:hAnsi="Times New Roman" w:cs="Times New Roman"/>
        </w:rPr>
      </w:pPr>
      <w:r>
        <w:rPr>
          <w:noProof/>
        </w:rPr>
        <w:drawing>
          <wp:inline distT="0" distB="0" distL="0" distR="0" wp14:anchorId="1322D161" wp14:editId="668DC288">
            <wp:extent cx="5943600" cy="45593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9300"/>
                    </a:xfrm>
                    <a:prstGeom prst="rect">
                      <a:avLst/>
                    </a:prstGeom>
                  </pic:spPr>
                </pic:pic>
              </a:graphicData>
            </a:graphic>
          </wp:inline>
        </w:drawing>
      </w:r>
    </w:p>
    <w:p w14:paraId="7ACFF538" w14:textId="160AC915" w:rsidR="006344B9" w:rsidRPr="0066381D" w:rsidRDefault="006344B9" w:rsidP="009F0EB3">
      <w:pPr>
        <w:spacing w:line="360" w:lineRule="auto"/>
        <w:rPr>
          <w:ins w:id="93" w:author="Com" w:date="2021-05-25T14:37:00Z"/>
          <w:rFonts w:ascii="Times New Roman" w:hAnsi="Times New Roman" w:cs="Times New Roman"/>
          <w:b/>
          <w:i/>
        </w:rPr>
      </w:pPr>
      <w:ins w:id="94" w:author="Com" w:date="2021-05-25T14:37:00Z">
        <w:r w:rsidRPr="0066381D">
          <w:rPr>
            <w:rFonts w:ascii="Times New Roman" w:hAnsi="Times New Roman" w:cs="Times New Roman"/>
            <w:b/>
            <w:i/>
          </w:rPr>
          <w:t>Literature findings</w:t>
        </w:r>
      </w:ins>
    </w:p>
    <w:p w14:paraId="6079EB80" w14:textId="2A806335" w:rsidR="006344B9" w:rsidRDefault="006344B9" w:rsidP="009F0EB3">
      <w:pPr>
        <w:spacing w:line="360" w:lineRule="auto"/>
        <w:rPr>
          <w:ins w:id="95" w:author="Com" w:date="2021-05-25T14:37:00Z"/>
          <w:rFonts w:ascii="Times New Roman" w:hAnsi="Times New Roman" w:cs="Times New Roman"/>
          <w:b/>
          <w:i/>
          <w:sz w:val="24"/>
          <w:szCs w:val="24"/>
        </w:rPr>
      </w:pPr>
      <w:ins w:id="96" w:author="Com" w:date="2021-05-25T14:37:00Z">
        <w:r>
          <w:rPr>
            <w:rFonts w:ascii="Times New Roman" w:hAnsi="Times New Roman" w:cs="Times New Roman"/>
          </w:rPr>
          <w:t xml:space="preserve">In mostly </w:t>
        </w:r>
        <w:r w:rsidRPr="00300F6A">
          <w:rPr>
            <w:rFonts w:ascii="Times New Roman" w:hAnsi="Times New Roman" w:cs="Times New Roman"/>
          </w:rPr>
          <w:t>CKD (non</w:t>
        </w:r>
      </w:ins>
      <w:ins w:id="97" w:author="Com" w:date="2021-05-25T16:02:00Z">
        <w:r w:rsidR="003D436A">
          <w:rPr>
            <w:rFonts w:ascii="Times New Roman" w:hAnsi="Times New Roman" w:cs="Times New Roman"/>
          </w:rPr>
          <w:t>-</w:t>
        </w:r>
      </w:ins>
      <w:ins w:id="98" w:author="Com" w:date="2021-05-25T14:37:00Z">
        <w:r w:rsidRPr="00300F6A">
          <w:rPr>
            <w:rFonts w:ascii="Times New Roman" w:hAnsi="Times New Roman" w:cs="Times New Roman"/>
          </w:rPr>
          <w:t xml:space="preserve">dialysis) </w:t>
        </w:r>
        <w:r>
          <w:rPr>
            <w:rFonts w:ascii="Times New Roman" w:hAnsi="Times New Roman" w:cs="Times New Roman"/>
          </w:rPr>
          <w:t xml:space="preserve">was </w:t>
        </w:r>
        <w:r w:rsidRPr="00300F6A">
          <w:rPr>
            <w:rFonts w:ascii="Times New Roman" w:hAnsi="Times New Roman" w:cs="Times New Roman"/>
          </w:rPr>
          <w:t xml:space="preserve">defined according to the estimated glomerular filtration rate </w:t>
        </w:r>
        <w:r>
          <w:rPr>
            <w:rFonts w:ascii="Times New Roman" w:hAnsi="Times New Roman" w:cs="Times New Roman"/>
          </w:rPr>
          <w:t xml:space="preserve">according to </w:t>
        </w:r>
        <w:r w:rsidRPr="00300F6A">
          <w:rPr>
            <w:rFonts w:ascii="Times New Roman" w:hAnsi="Times New Roman" w:cs="Times New Roman"/>
          </w:rPr>
          <w:t>the Modification of Diet in</w:t>
        </w:r>
        <w:r>
          <w:rPr>
            <w:rFonts w:ascii="Times New Roman" w:hAnsi="Times New Roman" w:cs="Times New Roman"/>
          </w:rPr>
          <w:t xml:space="preserve"> </w:t>
        </w:r>
        <w:r w:rsidRPr="00300F6A">
          <w:rPr>
            <w:rFonts w:ascii="Times New Roman" w:hAnsi="Times New Roman" w:cs="Times New Roman"/>
          </w:rPr>
          <w:t xml:space="preserve">Renal Disease, </w:t>
        </w:r>
        <w:r>
          <w:rPr>
            <w:rFonts w:ascii="Times New Roman" w:hAnsi="Times New Roman" w:cs="Times New Roman"/>
          </w:rPr>
          <w:t xml:space="preserve">but </w:t>
        </w:r>
        <w:r w:rsidRPr="00300F6A">
          <w:rPr>
            <w:rFonts w:ascii="Times New Roman" w:hAnsi="Times New Roman" w:cs="Times New Roman"/>
          </w:rPr>
          <w:t xml:space="preserve">very few </w:t>
        </w:r>
        <w:r>
          <w:rPr>
            <w:rFonts w:ascii="Times New Roman" w:hAnsi="Times New Roman" w:cs="Times New Roman"/>
          </w:rPr>
          <w:t xml:space="preserve">studies </w:t>
        </w:r>
        <w:r w:rsidRPr="00300F6A">
          <w:rPr>
            <w:rFonts w:ascii="Times New Roman" w:hAnsi="Times New Roman" w:cs="Times New Roman"/>
          </w:rPr>
          <w:t xml:space="preserve">evaluated </w:t>
        </w:r>
        <w:r>
          <w:rPr>
            <w:rFonts w:ascii="Times New Roman" w:hAnsi="Times New Roman" w:cs="Times New Roman"/>
          </w:rPr>
          <w:t xml:space="preserve">CKD </w:t>
        </w:r>
        <w:r w:rsidRPr="00300F6A">
          <w:rPr>
            <w:rFonts w:ascii="Times New Roman" w:hAnsi="Times New Roman" w:cs="Times New Roman"/>
          </w:rPr>
          <w:t>based on elevated serum creatinine levels. Staging of CKD, whichever available, was</w:t>
        </w:r>
        <w:r>
          <w:rPr>
            <w:rFonts w:ascii="Times New Roman" w:hAnsi="Times New Roman" w:cs="Times New Roman"/>
          </w:rPr>
          <w:t xml:space="preserve"> </w:t>
        </w:r>
        <w:r w:rsidRPr="00300F6A">
          <w:rPr>
            <w:rFonts w:ascii="Times New Roman" w:hAnsi="Times New Roman" w:cs="Times New Roman"/>
          </w:rPr>
          <w:t>performed based on the Kidney Disease Improving</w:t>
        </w:r>
        <w:r>
          <w:rPr>
            <w:rFonts w:ascii="Times New Roman" w:hAnsi="Times New Roman" w:cs="Times New Roman"/>
          </w:rPr>
          <w:t xml:space="preserve"> </w:t>
        </w:r>
        <w:r w:rsidRPr="00300F6A">
          <w:rPr>
            <w:rFonts w:ascii="Times New Roman" w:hAnsi="Times New Roman" w:cs="Times New Roman"/>
          </w:rPr>
          <w:t>Global Outcome</w:t>
        </w:r>
      </w:ins>
      <w:ins w:id="99" w:author="Com" w:date="2021-05-25T16:02:00Z">
        <w:r w:rsidR="003D436A">
          <w:rPr>
            <w:rFonts w:ascii="Times New Roman" w:hAnsi="Times New Roman" w:cs="Times New Roman"/>
          </w:rPr>
          <w:t xml:space="preserve"> (KDIGO)</w:t>
        </w:r>
      </w:ins>
      <w:ins w:id="100" w:author="Com" w:date="2021-05-25T14:37:00Z">
        <w:r w:rsidRPr="00300F6A">
          <w:rPr>
            <w:rFonts w:ascii="Times New Roman" w:hAnsi="Times New Roman" w:cs="Times New Roman"/>
          </w:rPr>
          <w:t xml:space="preserve"> criteria</w:t>
        </w:r>
      </w:ins>
      <w:ins w:id="101" w:author="Com" w:date="2021-05-25T15:19:00Z">
        <w:r w:rsidR="00600866">
          <w:rPr>
            <w:rFonts w:ascii="Times New Roman" w:hAnsi="Times New Roman" w:cs="Times New Roman"/>
          </w:rPr>
          <w:t xml:space="preserve"> </w:t>
        </w:r>
      </w:ins>
      <w:r w:rsidR="00600866">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&lt;EndNote&gt;&lt;Cite&gt;&lt;Author&gt;Inker&lt;/Author&gt;&lt;Year&gt;2014&lt;/Year&gt;&lt;RecNum&gt;2536&lt;/RecNum&gt;&lt;DisplayText&gt;(1)&lt;/DisplayText&gt;&lt;record&gt;&lt;rec-number&gt;2536&lt;/rec-number&gt;&lt;foreign-keys&gt;&lt;key app="EN" db-id="xtxwte2e4tfsz1ertemxwzv0z5wrfzz2etp5" timestamp="1622027968"&gt;2536&lt;/key&gt;&lt;/foreign-keys&gt;&lt;ref-type name="Journal Article"&gt;17&lt;/ref-type&gt;&lt;contributors&gt;&lt;authors&gt;&lt;author&gt;Inker, Lesley A.&lt;/author&gt;&lt;author&gt;Astor, Brad C.&lt;/author&gt;&lt;author&gt;Fox, Chester H.&lt;/author&gt;&lt;author&gt;Isakova, Tamara&lt;/author&gt;&lt;author&gt;Lash, James P.&lt;/author&gt;&lt;author&gt;Peralta, Carmen A.&lt;/author&gt;&lt;author&gt;Kurella Tamura, Manjula&lt;/author&gt;&lt;author&gt;Feldman, Harold I.&lt;/author&gt;&lt;/authors&gt;&lt;/contributors&gt;&lt;titles&gt;&lt;title&gt;KDOQI US Commentary on the 2012 KDIGO Clinical Practice Guideline for the Evaluation and Management of CKD&lt;/title&gt;&lt;secondary-title&gt;American Journal of Kidney Diseases&lt;/secondary-title&gt;&lt;/titles&gt;&lt;periodical&gt;&lt;full-title&gt;American Journal of Kidney Diseases&lt;/full-title&gt;&lt;/periodical&gt;&lt;pages&gt;713-735&lt;/pages&gt;&lt;volume&gt;63&lt;/volume&gt;&lt;number&gt;5&lt;/number&gt;&lt;dates&gt;&lt;year&gt;2014&lt;/year&gt;&lt;/dates&gt;&lt;publisher&gt;Elsevier&lt;/publisher&gt;&lt;isbn&gt;0272-6386&lt;/isbn&gt;&lt;urls&gt;&lt;related-urls&gt;&lt;url&gt;https://doi.org/10.1053/j.ajkd.2014.01.416&lt;/url&gt;&lt;/related-urls&gt;&lt;/urls&gt;&lt;electronic-resource-num&gt;10.1053/j.ajkd.2014.01.416&lt;/electronic-resource-num&gt;&lt;access-date&gt;2021/05/25&lt;/access-date&gt;&lt;/record&gt;&lt;/Cite&gt;&lt;/EndNote&gt;</w:instrText>
      </w:r>
      <w:r w:rsidR="00600866">
        <w:rPr>
          <w:rFonts w:ascii="Times New Roman" w:hAnsi="Times New Roman" w:cs="Times New Roman"/>
        </w:rPr>
        <w:fldChar w:fldCharType="separate"/>
      </w:r>
      <w:r w:rsidR="001245D7">
        <w:rPr>
          <w:rFonts w:ascii="Times New Roman" w:hAnsi="Times New Roman" w:cs="Times New Roman"/>
          <w:noProof/>
        </w:rPr>
        <w:t>(1)</w:t>
      </w:r>
      <w:r w:rsidR="00600866">
        <w:rPr>
          <w:rFonts w:ascii="Times New Roman" w:hAnsi="Times New Roman" w:cs="Times New Roman"/>
        </w:rPr>
        <w:fldChar w:fldCharType="end"/>
      </w:r>
      <w:ins w:id="102" w:author="Com" w:date="2021-05-25T14:37:00Z">
        <w:r w:rsidRPr="00300F6A">
          <w:rPr>
            <w:rFonts w:ascii="Times New Roman" w:hAnsi="Times New Roman" w:cs="Times New Roman"/>
          </w:rPr>
          <w:t>.</w:t>
        </w:r>
      </w:ins>
    </w:p>
    <w:p w14:paraId="4EE5DD9D" w14:textId="011904AF" w:rsidR="006344B9" w:rsidRDefault="006344B9" w:rsidP="009F0EB3">
      <w:pPr>
        <w:spacing w:line="360" w:lineRule="auto"/>
        <w:rPr>
          <w:ins w:id="103" w:author="Com" w:date="2021-05-25T14:59:00Z"/>
          <w:rFonts w:ascii="Times New Roman" w:hAnsi="Times New Roman" w:cs="Times New Roman"/>
          <w:b/>
          <w:i/>
          <w:sz w:val="24"/>
          <w:szCs w:val="24"/>
        </w:rPr>
      </w:pPr>
    </w:p>
    <w:p w14:paraId="37D5689E" w14:textId="111B5456" w:rsidR="009930EC" w:rsidRDefault="009930EC" w:rsidP="009F0EB3">
      <w:pPr>
        <w:spacing w:line="360" w:lineRule="auto"/>
        <w:rPr>
          <w:ins w:id="104" w:author="Com" w:date="2021-05-25T14:37:00Z"/>
          <w:rFonts w:ascii="Times New Roman" w:hAnsi="Times New Roman" w:cs="Times New Roman"/>
          <w:b/>
          <w:i/>
          <w:sz w:val="24"/>
          <w:szCs w:val="24"/>
        </w:rPr>
      </w:pPr>
      <w:r w:rsidRPr="00300F6A">
        <w:rPr>
          <w:rFonts w:ascii="Times New Roman" w:hAnsi="Times New Roman" w:cs="Times New Roman"/>
        </w:rPr>
        <w:t>Factors adjusted for in the multivariate</w:t>
      </w:r>
      <w:r>
        <w:rPr>
          <w:rFonts w:ascii="Times New Roman" w:hAnsi="Times New Roman" w:cs="Times New Roman"/>
        </w:rPr>
        <w:t xml:space="preserve"> </w:t>
      </w:r>
      <w:r w:rsidRPr="00300F6A">
        <w:rPr>
          <w:rFonts w:ascii="Times New Roman" w:hAnsi="Times New Roman" w:cs="Times New Roman"/>
        </w:rPr>
        <w:t>analyses included at least age and gender in all</w:t>
      </w:r>
      <w:r>
        <w:rPr>
          <w:rFonts w:ascii="Times New Roman" w:hAnsi="Times New Roman" w:cs="Times New Roman"/>
        </w:rPr>
        <w:t xml:space="preserve"> </w:t>
      </w:r>
      <w:r w:rsidRPr="00300F6A">
        <w:rPr>
          <w:rFonts w:ascii="Times New Roman" w:hAnsi="Times New Roman" w:cs="Times New Roman"/>
        </w:rPr>
        <w:t>studies and could further include parameters such as</w:t>
      </w:r>
      <w:r>
        <w:rPr>
          <w:rFonts w:ascii="Times New Roman" w:hAnsi="Times New Roman" w:cs="Times New Roman"/>
        </w:rPr>
        <w:t xml:space="preserve"> hormones</w:t>
      </w:r>
      <w:r w:rsidRPr="00300F6A">
        <w:rPr>
          <w:rFonts w:ascii="Times New Roman" w:hAnsi="Times New Roman" w:cs="Times New Roman"/>
        </w:rPr>
        <w:t>,</w:t>
      </w:r>
      <w:r>
        <w:rPr>
          <w:rFonts w:ascii="Times New Roman" w:hAnsi="Times New Roman" w:cs="Times New Roman"/>
        </w:rPr>
        <w:t xml:space="preserve"> microRNAs, proteins a</w:t>
      </w:r>
      <w:r w:rsidRPr="00300F6A">
        <w:rPr>
          <w:rFonts w:ascii="Times New Roman" w:hAnsi="Times New Roman" w:cs="Times New Roman"/>
        </w:rPr>
        <w:t>nd laboratory profiles.</w:t>
      </w:r>
    </w:p>
    <w:p w14:paraId="1F46019A" w14:textId="09D96B3E" w:rsidR="00FF5440" w:rsidRDefault="00FF5440" w:rsidP="009F0EB3">
      <w:pPr>
        <w:spacing w:line="360" w:lineRule="auto"/>
        <w:rPr>
          <w:ins w:id="105" w:author="Com" w:date="2021-05-25T16:02:00Z"/>
          <w:rFonts w:ascii="Times New Roman" w:hAnsi="Times New Roman" w:cs="Times New Roman"/>
          <w:b/>
          <w:i/>
        </w:rPr>
      </w:pPr>
      <w:ins w:id="106" w:author="Com" w:date="2021-05-25T16:03:00Z">
        <w:r>
          <w:rPr>
            <w:rFonts w:ascii="Times New Roman" w:hAnsi="Times New Roman" w:cs="Times New Roman"/>
            <w:b/>
            <w:i/>
          </w:rPr>
          <w:t>Gender-related differences in the prevalence of CKD-associated VC</w:t>
        </w:r>
      </w:ins>
    </w:p>
    <w:p w14:paraId="43F75615" w14:textId="29B4183A" w:rsidR="00FF5440" w:rsidRPr="00FF5440" w:rsidRDefault="00C624AF" w:rsidP="009F0EB3">
      <w:pPr>
        <w:spacing w:line="360" w:lineRule="auto"/>
        <w:rPr>
          <w:ins w:id="107" w:author="Com" w:date="2021-05-25T16:02:00Z"/>
          <w:rFonts w:ascii="Times New Roman" w:hAnsi="Times New Roman" w:cs="Times New Roman"/>
        </w:rPr>
      </w:pPr>
      <w:ins w:id="108" w:author="Com" w:date="2021-05-25T16:07:00Z">
        <w:r>
          <w:rPr>
            <w:rFonts w:ascii="Times New Roman" w:hAnsi="Times New Roman" w:cs="Times New Roman" w:hint="eastAsia"/>
          </w:rPr>
          <w:lastRenderedPageBreak/>
          <w:t>A</w:t>
        </w:r>
        <w:r>
          <w:rPr>
            <w:rFonts w:ascii="Times New Roman" w:hAnsi="Times New Roman" w:cs="Times New Roman"/>
          </w:rPr>
          <w:t xml:space="preserve"> total of</w:t>
        </w:r>
      </w:ins>
      <w:r w:rsidR="000A2142">
        <w:rPr>
          <w:rFonts w:ascii="Times New Roman" w:hAnsi="Times New Roman" w:cs="Times New Roman"/>
        </w:rPr>
        <w:t xml:space="preserve"> 101 </w:t>
      </w:r>
      <w:ins w:id="109" w:author="Com" w:date="2021-05-25T16:07:00Z">
        <w:r>
          <w:rPr>
            <w:rFonts w:ascii="Times New Roman" w:hAnsi="Times New Roman" w:cs="Times New Roman"/>
          </w:rPr>
          <w:t xml:space="preserve">articles were retrieved and summarized </w:t>
        </w:r>
      </w:ins>
      <w:r w:rsidR="00C534B2">
        <w:rPr>
          <w:rFonts w:ascii="Times New Roman" w:hAnsi="Times New Roman" w:cs="Times New Roman"/>
        </w:rPr>
        <w:fldChar w:fldCharType="begin">
          <w:fldData xml:space="preserve">PjxSZWNOdW0+MjYzNDwvUmVjTnVtPjxyZWNvcmQ+PHJlYy1udW1iZXI+MjYzNDwvcmVjLW51bWJl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</w:fldData>
        </w:fldChar>
      </w:r>
      <w:r w:rsidR="00EB3CD3">
        <w:rPr>
          <w:rFonts w:ascii="Times New Roman" w:hAnsi="Times New Roman" w:cs="Times New Roman"/>
        </w:rPr>
        <w:instrText xml:space="preserve"> ADDIN EN.CITE </w:instrText>
      </w:r>
      <w:r w:rsidR="00EB3CD3">
        <w:rPr>
          <w:rFonts w:ascii="Times New Roman" w:hAnsi="Times New Roman" w:cs="Times New Roman"/>
        </w:rPr>
        <w:fldChar w:fldCharType="begin">
          <w:fldData xml:space="preserve">PEVuZE5vdGU+PENpdGU+PEF1dGhvcj5BaG1lZDwvQXV0aG9yPjxZZWFyPjIwMDE8L1llYXI+PFJl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==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EB3CD3">
        <w:rPr>
          <w:rFonts w:ascii="Times New Roman" w:hAnsi="Times New Roman" w:cs="Times New Roman"/>
        </w:rPr>
        <w:fldChar w:fldCharType="begin">
          <w:fldData xml:space="preserve">b248L3RpdGxlPjxzZWNvbmRhcnktdGl0bGU+TmVwaHJvbG9neSBEaWFseXNpcyBUcmFuc3BsYW50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==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EB3CD3">
        <w:rPr>
          <w:rFonts w:ascii="Times New Roman" w:hAnsi="Times New Roman" w:cs="Times New Roman"/>
        </w:rPr>
        <w:fldChar w:fldCharType="begin">
          <w:fldData xml:space="preserve">dGU+PENpdGU+PEF1dGhvcj5MZWU8L0F1dGhvcj48WWVhcj4yMDE0PC9ZZWFyPjxSZWNOdW0+MjU4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==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EB3CD3">
        <w:rPr>
          <w:rFonts w:ascii="Times New Roman" w:hAnsi="Times New Roman" w:cs="Times New Roman"/>
        </w:rPr>
        <w:fldChar w:fldCharType="begin">
          <w:fldData xml:space="preserve">Y2F0aW9ucywgZXZhbHVhdGVkIGJ5IHNwaXJhbCBDVCBpbiBjaHJvbmljIGhhZW1vZGlhbHlzaXMg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==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EB3CD3">
        <w:rPr>
          <w:rFonts w:ascii="Times New Roman" w:hAnsi="Times New Roman" w:cs="Times New Roman"/>
        </w:rPr>
        <w:fldChar w:fldCharType="begin">
          <w:fldData xml:space="preserve">PjxSZWNOdW0+MjYzNDwvUmVjTnVtPjxyZWNvcmQ+PHJlYy1udW1iZXI+MjYzNDwvcmVjLW51bWJl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C534B2">
        <w:rPr>
          <w:rFonts w:ascii="Times New Roman" w:hAnsi="Times New Roman" w:cs="Times New Roman"/>
        </w:rPr>
        <w:fldChar w:fldCharType="separate"/>
      </w:r>
      <w:r w:rsidR="001245D7">
        <w:rPr>
          <w:rFonts w:ascii="Times New Roman" w:hAnsi="Times New Roman" w:cs="Times New Roman"/>
          <w:noProof/>
        </w:rPr>
        <w:t>(2-102)</w:t>
      </w:r>
      <w:r w:rsidR="00C534B2">
        <w:rPr>
          <w:rFonts w:ascii="Times New Roman" w:hAnsi="Times New Roman" w:cs="Times New Roman"/>
        </w:rPr>
        <w:fldChar w:fldCharType="end"/>
      </w:r>
      <w:ins w:id="110" w:author="Com" w:date="2021-05-25T16:07:00Z">
        <w:r>
          <w:rPr>
            <w:rFonts w:ascii="Times New Roman" w:hAnsi="Times New Roman" w:cs="Times New Roman"/>
          </w:rPr>
          <w:t>.</w:t>
        </w:r>
      </w:ins>
      <w:r w:rsidR="008D074C">
        <w:rPr>
          <w:rFonts w:ascii="Times New Roman" w:hAnsi="Times New Roman" w:cs="Times New Roman"/>
        </w:rPr>
        <w:t xml:space="preserve"> </w:t>
      </w:r>
      <w:r w:rsidR="00E459C0">
        <w:rPr>
          <w:rFonts w:ascii="Times New Roman" w:hAnsi="Times New Roman" w:cs="Times New Roman"/>
        </w:rPr>
        <w:t xml:space="preserve">Overall, 92 studies included patients with ESRD, of which 66 articles with patients under dialysis and 15 articles with patients at CKD stage 5T. </w:t>
      </w:r>
      <w:r w:rsidR="008D074C">
        <w:rPr>
          <w:rFonts w:ascii="Times New Roman" w:hAnsi="Times New Roman" w:cs="Times New Roman"/>
        </w:rPr>
        <w:t>Over 50 studies</w:t>
      </w:r>
      <w:r w:rsidR="002D24C1">
        <w:rPr>
          <w:rFonts w:ascii="Times New Roman" w:hAnsi="Times New Roman" w:cs="Times New Roman"/>
        </w:rPr>
        <w:t xml:space="preserve"> concluded a neutral effect of gender on the prevalence of </w:t>
      </w:r>
      <w:r w:rsidR="00693B64">
        <w:rPr>
          <w:rFonts w:ascii="Times New Roman" w:hAnsi="Times New Roman" w:cs="Times New Roman"/>
        </w:rPr>
        <w:t>vascular calcification</w:t>
      </w:r>
      <w:r w:rsidR="004557EA">
        <w:rPr>
          <w:rFonts w:ascii="Times New Roman" w:hAnsi="Times New Roman" w:cs="Times New Roman"/>
        </w:rPr>
        <w:t xml:space="preserve">. In another 44 articles male are more prevalent in patients with more severe vascular calcification, whereas there are only </w:t>
      </w:r>
      <w:r w:rsidR="006D0918">
        <w:rPr>
          <w:rFonts w:ascii="Times New Roman" w:hAnsi="Times New Roman" w:cs="Times New Roman"/>
        </w:rPr>
        <w:t>5</w:t>
      </w:r>
      <w:r w:rsidR="00DC3113">
        <w:rPr>
          <w:rFonts w:ascii="Times New Roman" w:hAnsi="Times New Roman" w:cs="Times New Roman"/>
        </w:rPr>
        <w:t xml:space="preserve"> studies in which female were more common in patients with severe vascular calcification</w:t>
      </w:r>
      <w:r w:rsidR="004557EA">
        <w:rPr>
          <w:rFonts w:ascii="Times New Roman" w:hAnsi="Times New Roman" w:cs="Times New Roman"/>
        </w:rPr>
        <w:t>.</w:t>
      </w:r>
      <w:r w:rsidR="0065459B">
        <w:rPr>
          <w:rFonts w:ascii="Times New Roman" w:hAnsi="Times New Roman" w:cs="Times New Roman"/>
        </w:rPr>
        <w:t xml:space="preserve"> </w:t>
      </w:r>
      <w:r w:rsidR="001C2793">
        <w:rPr>
          <w:rFonts w:ascii="Times New Roman" w:hAnsi="Times New Roman" w:cs="Times New Roman"/>
        </w:rPr>
        <w:t>In articles without patients with ESRD,</w:t>
      </w:r>
      <w:r w:rsidR="00A057E6">
        <w:rPr>
          <w:rFonts w:ascii="Times New Roman" w:hAnsi="Times New Roman" w:cs="Times New Roman"/>
        </w:rPr>
        <w:t xml:space="preserve"> 8</w:t>
      </w:r>
      <w:r w:rsidR="00510A4B">
        <w:rPr>
          <w:rFonts w:ascii="Times New Roman" w:hAnsi="Times New Roman" w:cs="Times New Roman" w:hint="eastAsia"/>
        </w:rPr>
        <w:t xml:space="preserve"> s</w:t>
      </w:r>
      <w:r w:rsidR="00510A4B">
        <w:rPr>
          <w:rFonts w:ascii="Times New Roman" w:hAnsi="Times New Roman" w:cs="Times New Roman"/>
        </w:rPr>
        <w:t>tudies</w:t>
      </w:r>
      <w:r w:rsidR="00A057E6">
        <w:rPr>
          <w:rFonts w:ascii="Times New Roman" w:hAnsi="Times New Roman" w:cs="Times New Roman"/>
        </w:rPr>
        <w:t xml:space="preserve"> </w:t>
      </w:r>
      <w:r w:rsidR="001C2793">
        <w:rPr>
          <w:rFonts w:ascii="Times New Roman" w:hAnsi="Times New Roman" w:cs="Times New Roman"/>
        </w:rPr>
        <w:t xml:space="preserve">concluded that </w:t>
      </w:r>
      <w:r w:rsidR="00A057E6">
        <w:rPr>
          <w:rFonts w:ascii="Times New Roman" w:hAnsi="Times New Roman" w:cs="Times New Roman"/>
        </w:rPr>
        <w:t xml:space="preserve">male </w:t>
      </w:r>
      <w:r w:rsidR="00B739A7">
        <w:rPr>
          <w:rFonts w:ascii="Times New Roman" w:hAnsi="Times New Roman" w:cs="Times New Roman"/>
        </w:rPr>
        <w:t xml:space="preserve">gender </w:t>
      </w:r>
      <w:r w:rsidR="001C2793">
        <w:rPr>
          <w:rFonts w:ascii="Times New Roman" w:hAnsi="Times New Roman" w:cs="Times New Roman"/>
        </w:rPr>
        <w:t>w</w:t>
      </w:r>
      <w:r w:rsidR="00B739A7">
        <w:rPr>
          <w:rFonts w:ascii="Times New Roman" w:hAnsi="Times New Roman" w:cs="Times New Roman"/>
        </w:rPr>
        <w:t>as</w:t>
      </w:r>
      <w:r w:rsidR="001C2793">
        <w:rPr>
          <w:rFonts w:ascii="Times New Roman" w:hAnsi="Times New Roman" w:cs="Times New Roman"/>
        </w:rPr>
        <w:t xml:space="preserve"> more prevalent in severe calcification group, while </w:t>
      </w:r>
      <w:r w:rsidR="00A057E6">
        <w:rPr>
          <w:rFonts w:ascii="Times New Roman" w:hAnsi="Times New Roman" w:cs="Times New Roman"/>
        </w:rPr>
        <w:t>4</w:t>
      </w:r>
      <w:r w:rsidR="001C2793">
        <w:rPr>
          <w:rFonts w:ascii="Times New Roman" w:hAnsi="Times New Roman" w:cs="Times New Roman"/>
        </w:rPr>
        <w:t xml:space="preserve"> concluded neutral.</w:t>
      </w:r>
    </w:p>
    <w:p w14:paraId="7CE97557" w14:textId="77777777" w:rsidR="00FF5440" w:rsidRPr="00FF5440" w:rsidRDefault="00FF5440" w:rsidP="009F0EB3">
      <w:pPr>
        <w:spacing w:line="360" w:lineRule="auto"/>
        <w:rPr>
          <w:ins w:id="111" w:author="Com" w:date="2021-05-25T16:03:00Z"/>
          <w:rFonts w:ascii="Times New Roman" w:hAnsi="Times New Roman" w:cs="Times New Roman"/>
        </w:rPr>
      </w:pPr>
    </w:p>
    <w:p w14:paraId="07607E82" w14:textId="341B3977" w:rsidR="00FF5440" w:rsidRDefault="00FF5440" w:rsidP="009F0EB3">
      <w:pPr>
        <w:spacing w:line="360" w:lineRule="auto"/>
        <w:rPr>
          <w:ins w:id="112" w:author="Com" w:date="2021-05-25T16:03:00Z"/>
          <w:rFonts w:ascii="Times New Roman" w:hAnsi="Times New Roman" w:cs="Times New Roman"/>
          <w:b/>
          <w:i/>
        </w:rPr>
      </w:pPr>
      <w:ins w:id="113" w:author="Com" w:date="2021-05-25T16:03:00Z">
        <w:r>
          <w:rPr>
            <w:rFonts w:ascii="Times New Roman" w:hAnsi="Times New Roman" w:cs="Times New Roman" w:hint="eastAsia"/>
            <w:b/>
            <w:i/>
          </w:rPr>
          <w:t>G</w:t>
        </w:r>
        <w:r>
          <w:rPr>
            <w:rFonts w:ascii="Times New Roman" w:hAnsi="Times New Roman" w:cs="Times New Roman"/>
            <w:b/>
            <w:i/>
          </w:rPr>
          <w:t>ender-related differences in the adjusted risk of CKD-associated VC</w:t>
        </w:r>
      </w:ins>
    </w:p>
    <w:p w14:paraId="0DC9662C" w14:textId="7CD54AFB" w:rsidR="00FF5440" w:rsidRDefault="00F270C9" w:rsidP="009F0EB3">
      <w:pPr>
        <w:spacing w:line="360" w:lineRule="auto"/>
        <w:rPr>
          <w:ins w:id="114" w:author="Com" w:date="2021-05-26T10:44:00Z"/>
          <w:rFonts w:ascii="Times New Roman" w:hAnsi="Times New Roman" w:cs="Times New Roman"/>
        </w:rPr>
      </w:pPr>
      <w:ins w:id="115" w:author="Com" w:date="2021-05-26T10:44:00Z">
        <w:r>
          <w:rPr>
            <w:rFonts w:ascii="Times New Roman" w:hAnsi="Times New Roman" w:cs="Times New Roman" w:hint="eastAsia"/>
          </w:rPr>
          <w:t>A</w:t>
        </w:r>
        <w:r>
          <w:rPr>
            <w:rFonts w:ascii="Times New Roman" w:hAnsi="Times New Roman" w:cs="Times New Roman"/>
          </w:rPr>
          <w:t xml:space="preserve"> total of </w:t>
        </w:r>
      </w:ins>
      <w:r w:rsidR="00132451">
        <w:rPr>
          <w:rFonts w:ascii="Times New Roman" w:hAnsi="Times New Roman" w:cs="Times New Roman"/>
        </w:rPr>
        <w:t xml:space="preserve">66 </w:t>
      </w:r>
      <w:ins w:id="116" w:author="Com" w:date="2021-05-26T10:44:00Z">
        <w:r>
          <w:rPr>
            <w:rFonts w:ascii="Times New Roman" w:hAnsi="Times New Roman" w:cs="Times New Roman"/>
          </w:rPr>
          <w:t xml:space="preserve">articles analyzed the </w:t>
        </w:r>
      </w:ins>
      <w:ins w:id="117" w:author="Com" w:date="2021-05-26T10:45:00Z">
        <w:r>
          <w:rPr>
            <w:rFonts w:ascii="Times New Roman" w:hAnsi="Times New Roman" w:cs="Times New Roman"/>
          </w:rPr>
          <w:t xml:space="preserve">gender-associated </w:t>
        </w:r>
      </w:ins>
      <w:ins w:id="118" w:author="Com" w:date="2021-05-26T10:44:00Z">
        <w:r>
          <w:rPr>
            <w:rFonts w:ascii="Times New Roman" w:hAnsi="Times New Roman" w:cs="Times New Roman"/>
          </w:rPr>
          <w:t xml:space="preserve">risk of different sites of VC among </w:t>
        </w:r>
      </w:ins>
      <w:ins w:id="119" w:author="Com" w:date="2021-05-26T10:45:00Z">
        <w:r>
          <w:rPr>
            <w:rFonts w:ascii="Times New Roman" w:hAnsi="Times New Roman" w:cs="Times New Roman"/>
          </w:rPr>
          <w:t xml:space="preserve">patients with CKD </w:t>
        </w:r>
      </w:ins>
      <w:r w:rsidR="006B3C02">
        <w:rPr>
          <w:rFonts w:ascii="Times New Roman" w:hAnsi="Times New Roman" w:cs="Times New Roman"/>
        </w:rPr>
        <w:fldChar w:fldCharType="begin">
          <w:fldData xml:space="preserve">PjwvY29udHJpYnV0b3JzPjx0aXRsZXM+PHRpdGxlPlByb2dyZXNzaXZlIFZhc2N1bGFyIENhbGNp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</w:fldData>
        </w:fldChar>
      </w:r>
      <w:r w:rsidR="00EB3CD3">
        <w:rPr>
          <w:rFonts w:ascii="Times New Roman" w:hAnsi="Times New Roman" w:cs="Times New Roman"/>
        </w:rPr>
        <w:instrText xml:space="preserve"> ADDIN EN.CITE </w:instrText>
      </w:r>
      <w:r w:rsidR="00EB3CD3">
        <w:rPr>
          <w:rFonts w:ascii="Times New Roman" w:hAnsi="Times New Roman" w:cs="Times New Roman"/>
        </w:rPr>
        <w:fldChar w:fldCharType="begin">
          <w:fldData xml:space="preserve">PEVuZE5vdGU+PENpdGU+PEF1dGhvcj5BYmQgYWxhbWlyPC9BdXRob3I+PFllYXI+MjAxNTwvWWVh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==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EB3CD3">
        <w:rPr>
          <w:rFonts w:ascii="Times New Roman" w:hAnsi="Times New Roman" w:cs="Times New Roman"/>
        </w:rPr>
        <w:fldChar w:fldCharType="begin">
          <w:fldData xml:space="preserve">dW1iZXI+MjU3ODwvcmVjLW51bWJlcj48Zm9yZWlnbi1rZXlzPjxrZXkgYXBwPSJFTiIgZGItaWQ9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==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EB3CD3">
        <w:rPr>
          <w:rFonts w:ascii="Times New Roman" w:hAnsi="Times New Roman" w:cs="Times New Roman"/>
        </w:rPr>
        <w:fldChar w:fldCharType="begin">
          <w:fldData xml:space="preserve">PjwvY29udHJpYnV0b3JzPjx0aXRsZXM+PHRpdGxlPlByb2dyZXNzaXZlIFZhc2N1bGFyIENhbGNp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6B3C02">
        <w:rPr>
          <w:rFonts w:ascii="Times New Roman" w:hAnsi="Times New Roman" w:cs="Times New Roman"/>
        </w:rPr>
        <w:fldChar w:fldCharType="separate"/>
      </w:r>
      <w:r w:rsidR="001245D7">
        <w:rPr>
          <w:rFonts w:ascii="Times New Roman" w:hAnsi="Times New Roman" w:cs="Times New Roman"/>
          <w:noProof/>
        </w:rPr>
        <w:t>(16, 18, 20, 23, 24, 34, 39-41, 43, 44, 60, 62, 64, 66, 69, 71, 76-78, 82, 88, 89, 92, 93, 95-130)</w:t>
      </w:r>
      <w:r w:rsidR="006B3C02">
        <w:rPr>
          <w:rFonts w:ascii="Times New Roman" w:hAnsi="Times New Roman" w:cs="Times New Roman"/>
        </w:rPr>
        <w:fldChar w:fldCharType="end"/>
      </w:r>
      <w:ins w:id="120" w:author="Com" w:date="2021-05-26T10:45:00Z">
        <w:r>
          <w:rPr>
            <w:rFonts w:ascii="Times New Roman" w:hAnsi="Times New Roman" w:cs="Times New Roman"/>
          </w:rPr>
          <w:t>.</w:t>
        </w:r>
      </w:ins>
      <w:r w:rsidR="00F16428">
        <w:rPr>
          <w:rFonts w:ascii="Times New Roman" w:hAnsi="Times New Roman" w:cs="Times New Roman"/>
        </w:rPr>
        <w:t xml:space="preserve"> </w:t>
      </w:r>
      <w:r w:rsidR="00744FE3">
        <w:rPr>
          <w:rFonts w:ascii="Times New Roman" w:hAnsi="Times New Roman" w:cs="Times New Roman"/>
        </w:rPr>
        <w:t xml:space="preserve">14 studies included only </w:t>
      </w:r>
      <w:proofErr w:type="spellStart"/>
      <w:r w:rsidR="00744FE3">
        <w:rPr>
          <w:rFonts w:ascii="Times New Roman" w:hAnsi="Times New Roman" w:cs="Times New Roman"/>
        </w:rPr>
        <w:t>predialysis</w:t>
      </w:r>
      <w:proofErr w:type="spellEnd"/>
      <w:r w:rsidR="00744FE3">
        <w:rPr>
          <w:rFonts w:ascii="Times New Roman" w:hAnsi="Times New Roman" w:cs="Times New Roman"/>
        </w:rPr>
        <w:t xml:space="preserve"> patients, of which </w:t>
      </w:r>
      <w:r w:rsidR="002C0643">
        <w:rPr>
          <w:rFonts w:ascii="Times New Roman" w:hAnsi="Times New Roman" w:cs="Times New Roman"/>
        </w:rPr>
        <w:t xml:space="preserve">male gender was a risk factor for CKD-associated VC in </w:t>
      </w:r>
      <w:r w:rsidR="00744FE3">
        <w:rPr>
          <w:rFonts w:ascii="Times New Roman" w:hAnsi="Times New Roman" w:cs="Times New Roman"/>
        </w:rPr>
        <w:t>9 studies</w:t>
      </w:r>
      <w:r w:rsidR="00EB3CD3">
        <w:rPr>
          <w:rFonts w:ascii="Times New Roman" w:hAnsi="Times New Roman" w:cs="Times New Roman" w:hint="eastAsia"/>
        </w:rPr>
        <w:t xml:space="preserve"> </w:t>
      </w:r>
      <w:r w:rsidR="00EB3CD3">
        <w:rPr>
          <w:rFonts w:ascii="Times New Roman" w:hAnsi="Times New Roman" w:cs="Times New Roman"/>
        </w:rPr>
        <w:fldChar w:fldCharType="begin">
          <w:fldData xml:space="preserve">PEVuZE5vdGU+PENpdGU+PEF1dGhvcj5NYW5naGF0PC9BdXRob3I+PFllYXI+MjAxMTwvWWVhcj48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</w:fldData>
        </w:fldChar>
      </w:r>
      <w:r w:rsidR="00877AD3">
        <w:rPr>
          <w:rFonts w:ascii="Times New Roman" w:hAnsi="Times New Roman" w:cs="Times New Roman"/>
        </w:rPr>
        <w:instrText xml:space="preserve"> ADDIN EN.CITE </w:instrText>
      </w:r>
      <w:r w:rsidR="00877AD3">
        <w:rPr>
          <w:rFonts w:ascii="Times New Roman" w:hAnsi="Times New Roman" w:cs="Times New Roman"/>
        </w:rPr>
        <w:fldChar w:fldCharType="begin">
          <w:fldData xml:space="preserve">PEVuZE5vdGU+PENpdGU+PEF1dGhvcj5NYW5naGF0PC9BdXRob3I+PFllYXI+MjAxMTwvWWVhcj48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</w:fldData>
        </w:fldChar>
      </w:r>
      <w:r w:rsidR="00877AD3">
        <w:rPr>
          <w:rFonts w:ascii="Times New Roman" w:hAnsi="Times New Roman" w:cs="Times New Roman"/>
        </w:rPr>
        <w:instrText xml:space="preserve"> ADDIN EN.CITE.DATA </w:instrText>
      </w:r>
      <w:r w:rsidR="00877AD3">
        <w:rPr>
          <w:rFonts w:ascii="Times New Roman" w:hAnsi="Times New Roman" w:cs="Times New Roman"/>
        </w:rPr>
      </w:r>
      <w:r w:rsidR="00877AD3">
        <w:rPr>
          <w:rFonts w:ascii="Times New Roman" w:hAnsi="Times New Roman" w:cs="Times New Roman"/>
        </w:rPr>
        <w:fldChar w:fldCharType="end"/>
      </w:r>
      <w:r w:rsidR="00EB3CD3">
        <w:rPr>
          <w:rFonts w:ascii="Times New Roman" w:hAnsi="Times New Roman" w:cs="Times New Roman"/>
        </w:rPr>
        <w:fldChar w:fldCharType="separate"/>
      </w:r>
      <w:r w:rsidR="00877AD3">
        <w:rPr>
          <w:rFonts w:ascii="Times New Roman" w:hAnsi="Times New Roman" w:cs="Times New Roman"/>
          <w:noProof/>
        </w:rPr>
        <w:t>(18, 20, 24, 34, 88, 92, 95, 100, 108, 115, 125)</w:t>
      </w:r>
      <w:r w:rsidR="00EB3CD3">
        <w:rPr>
          <w:rFonts w:ascii="Times New Roman" w:hAnsi="Times New Roman" w:cs="Times New Roman"/>
        </w:rPr>
        <w:fldChar w:fldCharType="end"/>
      </w:r>
      <w:r w:rsidR="001245D7">
        <w:rPr>
          <w:rFonts w:ascii="Times New Roman" w:hAnsi="Times New Roman" w:cs="Times New Roman"/>
        </w:rPr>
        <w:fldChar w:fldCharType="begin"/>
      </w:r>
      <w:r w:rsidR="001245D7">
        <w:rPr>
          <w:rFonts w:ascii="Times New Roman" w:hAnsi="Times New Roman" w:cs="Times New Roman"/>
        </w:rPr>
        <w:instrText xml:space="preserve"> QUOTE "{Manghat, 2011 #115}" </w:instrText>
      </w:r>
      <w:r w:rsidR="001245D7">
        <w:rPr>
          <w:rFonts w:ascii="Times New Roman" w:hAnsi="Times New Roman" w:cs="Times New Roman"/>
        </w:rPr>
        <w:fldChar w:fldCharType="end"/>
      </w:r>
      <w:r w:rsidR="002C0643">
        <w:rPr>
          <w:rFonts w:ascii="Times New Roman" w:hAnsi="Times New Roman" w:cs="Times New Roman"/>
        </w:rPr>
        <w:t>.</w:t>
      </w:r>
    </w:p>
    <w:p w14:paraId="0C9644F5" w14:textId="77777777" w:rsidR="00F270C9" w:rsidRPr="00F270C9" w:rsidRDefault="00F270C9" w:rsidP="009F0EB3">
      <w:pPr>
        <w:spacing w:line="360" w:lineRule="auto"/>
        <w:rPr>
          <w:ins w:id="121" w:author="Com" w:date="2021-05-25T16:03:00Z"/>
          <w:rFonts w:ascii="Times New Roman" w:hAnsi="Times New Roman" w:cs="Times New Roman"/>
        </w:rPr>
      </w:pPr>
    </w:p>
    <w:p w14:paraId="34B5A923" w14:textId="48445CAE" w:rsidR="00FF5440" w:rsidRDefault="00FF5440" w:rsidP="009F0EB3">
      <w:pPr>
        <w:spacing w:line="360" w:lineRule="auto"/>
        <w:rPr>
          <w:ins w:id="122" w:author="Com" w:date="2021-05-25T16:02:00Z"/>
          <w:rFonts w:ascii="Times New Roman" w:hAnsi="Times New Roman" w:cs="Times New Roman"/>
          <w:b/>
        </w:rPr>
      </w:pPr>
      <w:ins w:id="123" w:author="Com" w:date="2021-05-25T16:04:00Z">
        <w:r>
          <w:rPr>
            <w:rFonts w:ascii="Times New Roman" w:hAnsi="Times New Roman" w:cs="Times New Roman"/>
            <w:b/>
            <w:i/>
          </w:rPr>
          <w:t>Potential m</w:t>
        </w:r>
      </w:ins>
      <w:ins w:id="124" w:author="Com" w:date="2021-05-25T14:38:00Z">
        <w:r w:rsidR="0066381D" w:rsidRPr="0066381D">
          <w:rPr>
            <w:rFonts w:ascii="Times New Roman" w:hAnsi="Times New Roman" w:cs="Times New Roman"/>
            <w:b/>
            <w:i/>
          </w:rPr>
          <w:t>ediators</w:t>
        </w:r>
      </w:ins>
      <w:ins w:id="125" w:author="Com" w:date="2021-05-25T16:04:00Z">
        <w:r>
          <w:rPr>
            <w:rFonts w:ascii="Times New Roman" w:hAnsi="Times New Roman" w:cs="Times New Roman"/>
            <w:b/>
            <w:i/>
          </w:rPr>
          <w:t xml:space="preserve"> of gender-related differences in VC </w:t>
        </w:r>
      </w:ins>
    </w:p>
    <w:p w14:paraId="70080676" w14:textId="11A01BED" w:rsidR="00FF5440" w:rsidRPr="00FF5440" w:rsidRDefault="009C0473" w:rsidP="009F0EB3">
      <w:pPr>
        <w:spacing w:line="360" w:lineRule="auto"/>
        <w:rPr>
          <w:ins w:id="126" w:author="Com" w:date="2021-05-25T16:02:00Z"/>
          <w:rFonts w:ascii="Times New Roman" w:hAnsi="Times New Roman" w:cs="Times New Roman"/>
        </w:rPr>
      </w:pPr>
      <w:ins w:id="127" w:author="Com" w:date="2021-05-26T12:45:00Z">
        <w:r>
          <w:rPr>
            <w:rFonts w:ascii="Times New Roman" w:hAnsi="Times New Roman" w:cs="Times New Roman" w:hint="eastAsia"/>
          </w:rPr>
          <w:t>A</w:t>
        </w:r>
        <w:r>
          <w:rPr>
            <w:rFonts w:ascii="Times New Roman" w:hAnsi="Times New Roman" w:cs="Times New Roman"/>
          </w:rPr>
          <w:t xml:space="preserve"> total of </w:t>
        </w:r>
      </w:ins>
      <w:r w:rsidR="000A2142">
        <w:rPr>
          <w:rFonts w:ascii="Times New Roman" w:hAnsi="Times New Roman" w:cs="Times New Roman"/>
        </w:rPr>
        <w:t xml:space="preserve">53 </w:t>
      </w:r>
      <w:ins w:id="128" w:author="Com" w:date="2021-05-26T12:45:00Z">
        <w:r>
          <w:rPr>
            <w:rFonts w:ascii="Times New Roman" w:hAnsi="Times New Roman" w:cs="Times New Roman"/>
          </w:rPr>
          <w:t xml:space="preserve">articles addressed potential modifiers of gender-VC relationship among patients with CKD </w:t>
        </w:r>
      </w:ins>
      <w:r w:rsidR="005D16E3">
        <w:rPr>
          <w:rFonts w:ascii="Times New Roman" w:hAnsi="Times New Roman" w:cs="Times New Roman"/>
        </w:rPr>
        <w:fldChar w:fldCharType="begin">
          <w:fldData xml:space="preserve">MjIwMjc5NzEiPjI2OTg8L2tleT48L2ZvcmVpZ24ta2V5cz48cmVmLXR5cGUgbmFtZT0iSm91cm5h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</w:fldData>
        </w:fldChar>
      </w:r>
      <w:r w:rsidR="00EB3CD3">
        <w:rPr>
          <w:rFonts w:ascii="Times New Roman" w:hAnsi="Times New Roman" w:cs="Times New Roman"/>
        </w:rPr>
        <w:instrText xml:space="preserve"> ADDIN EN.CITE </w:instrText>
      </w:r>
      <w:r w:rsidR="00EB3CD3">
        <w:rPr>
          <w:rFonts w:ascii="Times New Roman" w:hAnsi="Times New Roman" w:cs="Times New Roman"/>
        </w:rPr>
        <w:fldChar w:fldCharType="begin">
          <w:fldData xml:space="preserve">PEVuZE5vdGU+PENpdGU+PEF1dGhvcj5Bb3VuPC9BdXRob3I+PFllYXI+MjAxNzwvWWVhcj48UmVj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==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EB3CD3">
        <w:rPr>
          <w:rFonts w:ascii="Times New Roman" w:hAnsi="Times New Roman" w:cs="Times New Roman"/>
        </w:rPr>
        <w:fldChar w:fldCharType="begin">
          <w:fldData xml:space="preserve">Zi10eXBlPjxjb250cmlidXRvcnM+PGF1dGhvcnM+PGF1dGhvcj5KZWFuLCBHdWlsbGF1bWU8L2F1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==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EB3CD3">
        <w:rPr>
          <w:rFonts w:ascii="Times New Roman" w:hAnsi="Times New Roman" w:cs="Times New Roman"/>
        </w:rPr>
        <w:fldChar w:fldCharType="begin">
          <w:fldData xml:space="preserve">MjIwMjc5NzEiPjI2OTg8L2tleT48L2ZvcmVpZ24ta2V5cz48cmVmLXR5cGUgbmFtZT0iSm91cm5h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5D16E3">
        <w:rPr>
          <w:rFonts w:ascii="Times New Roman" w:hAnsi="Times New Roman" w:cs="Times New Roman"/>
        </w:rPr>
        <w:fldChar w:fldCharType="separate"/>
      </w:r>
      <w:r w:rsidR="001245D7">
        <w:rPr>
          <w:rFonts w:ascii="Times New Roman" w:hAnsi="Times New Roman" w:cs="Times New Roman"/>
          <w:noProof/>
        </w:rPr>
        <w:t>(12, 16, 19, 34, 35, 37, 42, 62, 82, 83, 86, 91, 105, 106, 110, 128, 131-167)</w:t>
      </w:r>
      <w:r w:rsidR="005D16E3">
        <w:rPr>
          <w:rFonts w:ascii="Times New Roman" w:hAnsi="Times New Roman" w:cs="Times New Roman"/>
        </w:rPr>
        <w:fldChar w:fldCharType="end"/>
      </w:r>
      <w:ins w:id="129" w:author="Com" w:date="2021-05-26T12:45:00Z">
        <w:r>
          <w:rPr>
            <w:rFonts w:ascii="Times New Roman" w:hAnsi="Times New Roman" w:cs="Times New Roman"/>
          </w:rPr>
          <w:t>.</w:t>
        </w:r>
      </w:ins>
    </w:p>
    <w:p w14:paraId="5CB97203" w14:textId="7FBB7339" w:rsidR="00FF5440" w:rsidRDefault="00FF5440" w:rsidP="009F0EB3">
      <w:pPr>
        <w:spacing w:line="360" w:lineRule="auto"/>
        <w:rPr>
          <w:ins w:id="130" w:author="Com" w:date="2021-05-25T16:04:00Z"/>
          <w:rFonts w:ascii="Times New Roman" w:hAnsi="Times New Roman" w:cs="Times New Roman"/>
        </w:rPr>
      </w:pPr>
    </w:p>
    <w:p w14:paraId="554046F8" w14:textId="0D6A7169" w:rsidR="00216975" w:rsidRDefault="00216975" w:rsidP="009F0EB3">
      <w:pPr>
        <w:spacing w:line="360" w:lineRule="auto"/>
        <w:rPr>
          <w:rFonts w:ascii="Times New Roman" w:hAnsi="Times New Roman" w:cs="Times New Roman"/>
          <w:b/>
          <w:i/>
        </w:rPr>
      </w:pPr>
      <w:ins w:id="131" w:author="Com" w:date="2021-05-25T16:04:00Z">
        <w:r w:rsidRPr="00216975">
          <w:rPr>
            <w:rFonts w:ascii="Times New Roman" w:hAnsi="Times New Roman" w:cs="Times New Roman" w:hint="eastAsia"/>
            <w:b/>
            <w:i/>
          </w:rPr>
          <w:t>D</w:t>
        </w:r>
        <w:r w:rsidRPr="00216975">
          <w:rPr>
            <w:rFonts w:ascii="Times New Roman" w:hAnsi="Times New Roman" w:cs="Times New Roman"/>
            <w:b/>
            <w:i/>
          </w:rPr>
          <w:t>iscussion</w:t>
        </w:r>
      </w:ins>
    </w:p>
    <w:p w14:paraId="478D7188" w14:textId="4A923A86" w:rsidR="00AA7A4C" w:rsidRDefault="00740AEB" w:rsidP="009F0EB3">
      <w:pPr>
        <w:spacing w:line="360" w:lineRule="auto"/>
        <w:rPr>
          <w:rFonts w:ascii="Times New Roman" w:hAnsi="Times New Roman" w:cs="Times New Roman"/>
          <w:i/>
        </w:rPr>
      </w:pPr>
      <w:r w:rsidRPr="00740AEB">
        <w:rPr>
          <w:rFonts w:ascii="Times New Roman" w:hAnsi="Times New Roman" w:cs="Times New Roman"/>
          <w:i/>
        </w:rPr>
        <w:t>Cardiovascular comorbidities in CKD and Gender differences</w:t>
      </w:r>
    </w:p>
    <w:p w14:paraId="66DBF294" w14:textId="44634969" w:rsidR="00740AEB" w:rsidRPr="00740AEB" w:rsidRDefault="000C1869" w:rsidP="009F0EB3">
      <w:pPr>
        <w:spacing w:line="360" w:lineRule="auto"/>
        <w:rPr>
          <w:ins w:id="132" w:author="Com" w:date="2021-05-25T16:02:00Z"/>
          <w:rFonts w:ascii="Times New Roman" w:hAnsi="Times New Roman" w:cs="Times New Roman"/>
        </w:rPr>
      </w:pPr>
      <w:r>
        <w:rPr>
          <w:rFonts w:ascii="Times New Roman" w:hAnsi="Times New Roman" w:cs="Times New Roman"/>
        </w:rPr>
        <w:t>PCI, CABG, ICD/CRT-D,</w:t>
      </w:r>
      <w:r w:rsidRPr="000C1869">
        <w:rPr>
          <w:rFonts w:ascii="Times New Roman" w:hAnsi="Times New Roman" w:cs="Times New Roman"/>
        </w:rPr>
        <w:t xml:space="preserve"> carotid artery stenting and carotid endarterectomy; implantable cardioverter defibrillator/cardiac resynchronization therapy defibrillator;</w:t>
      </w:r>
      <w:bookmarkStart w:id="133" w:name="_GoBack"/>
      <w:bookmarkEnd w:id="133"/>
      <w:r w:rsidRPr="000C1869">
        <w:rPr>
          <w:rFonts w:ascii="Times New Roman" w:hAnsi="Times New Roman" w:cs="Times New Roman"/>
        </w:rPr>
        <w:t xml:space="preserve"> percutaneous coronary interventions.</w:t>
      </w:r>
    </w:p>
    <w:p w14:paraId="526BB7B7" w14:textId="7D91BC7B" w:rsidR="00EF5619" w:rsidRPr="00216975" w:rsidRDefault="00EF5619" w:rsidP="009F0EB3">
      <w:pPr>
        <w:spacing w:line="360" w:lineRule="auto"/>
        <w:rPr>
          <w:rFonts w:ascii="Times New Roman" w:hAnsi="Times New Roman" w:cs="Times New Roman"/>
          <w:bCs/>
          <w:i/>
          <w:iCs/>
        </w:rPr>
      </w:pPr>
      <w:r w:rsidRPr="00216975">
        <w:rPr>
          <w:rFonts w:ascii="Times New Roman" w:hAnsi="Times New Roman" w:cs="Times New Roman"/>
          <w:bCs/>
          <w:i/>
          <w:iCs/>
        </w:rPr>
        <w:t>Phosphorus</w:t>
      </w:r>
      <w:r w:rsidR="00163483" w:rsidRPr="00216975">
        <w:rPr>
          <w:rFonts w:ascii="Times New Roman" w:hAnsi="Times New Roman" w:cs="Times New Roman"/>
          <w:bCs/>
          <w:i/>
          <w:iCs/>
        </w:rPr>
        <w:t xml:space="preserve"> and </w:t>
      </w:r>
      <w:ins w:id="134" w:author="Com" w:date="2021-05-25T16:05:00Z">
        <w:r w:rsidR="00216975">
          <w:rPr>
            <w:rFonts w:ascii="Times New Roman" w:hAnsi="Times New Roman" w:cs="Times New Roman"/>
            <w:bCs/>
            <w:i/>
            <w:iCs/>
          </w:rPr>
          <w:t>Gender differences</w:t>
        </w:r>
      </w:ins>
    </w:p>
    <w:p w14:paraId="0556B422" w14:textId="35BC3379" w:rsidR="003D51CD" w:rsidRPr="007F3C76" w:rsidRDefault="00ED504D" w:rsidP="00B45A9C">
      <w:pPr>
        <w:spacing w:line="360" w:lineRule="auto"/>
        <w:rPr>
          <w:rFonts w:ascii="Times New Roman" w:hAnsi="Times New Roman" w:cs="Times New Roman"/>
        </w:rPr>
      </w:pPr>
      <w:r>
        <w:rPr>
          <w:rFonts w:ascii="Times New Roman" w:hAnsi="Times New Roman" w:cs="Times New Roman"/>
        </w:rPr>
        <w:t xml:space="preserve">Phosphorus was long believed to </w:t>
      </w:r>
      <w:r w:rsidR="00D34235">
        <w:rPr>
          <w:rFonts w:ascii="Times New Roman" w:hAnsi="Times New Roman" w:cs="Times New Roman"/>
        </w:rPr>
        <w:t xml:space="preserve">act </w:t>
      </w:r>
      <w:r>
        <w:rPr>
          <w:rFonts w:ascii="Times New Roman" w:hAnsi="Times New Roman" w:cs="Times New Roman"/>
        </w:rPr>
        <w:t xml:space="preserve">a significant </w:t>
      </w:r>
      <w:r w:rsidR="00D34235">
        <w:rPr>
          <w:rFonts w:ascii="Times New Roman" w:hAnsi="Times New Roman" w:cs="Times New Roman"/>
        </w:rPr>
        <w:t>effect</w:t>
      </w:r>
      <w:r>
        <w:rPr>
          <w:rFonts w:ascii="Times New Roman" w:hAnsi="Times New Roman" w:cs="Times New Roman"/>
        </w:rPr>
        <w:t xml:space="preserve"> </w:t>
      </w:r>
      <w:r w:rsidR="006C5273">
        <w:rPr>
          <w:rFonts w:ascii="Times New Roman" w:hAnsi="Times New Roman" w:cs="Times New Roman"/>
        </w:rPr>
        <w:t>on</w:t>
      </w:r>
      <w:r>
        <w:rPr>
          <w:rFonts w:ascii="Times New Roman" w:hAnsi="Times New Roman" w:cs="Times New Roman"/>
        </w:rPr>
        <w:t xml:space="preserve"> cardiovascular calcification in chronic kidney disease-mineral bone disease</w:t>
      </w:r>
      <w:r w:rsidR="00AB559C">
        <w:rPr>
          <w:rFonts w:ascii="Times New Roman" w:hAnsi="Times New Roman" w:cs="Times New Roman"/>
        </w:rPr>
        <w:t xml:space="preserve"> by its nature of binding and depositing with calcium</w:t>
      </w:r>
      <w:r>
        <w:rPr>
          <w:rFonts w:ascii="Times New Roman" w:hAnsi="Times New Roman" w:cs="Times New Roman"/>
        </w:rPr>
        <w:t>.</w:t>
      </w:r>
      <w:r w:rsidR="00A20A81">
        <w:rPr>
          <w:rFonts w:ascii="Times New Roman" w:hAnsi="Times New Roman" w:cs="Times New Roman"/>
        </w:rPr>
        <w:t xml:space="preserve"> However</w:t>
      </w:r>
      <w:r w:rsidR="007F3C76">
        <w:rPr>
          <w:rFonts w:ascii="Times New Roman" w:hAnsi="Times New Roman" w:cs="Times New Roman"/>
        </w:rPr>
        <w:t>,</w:t>
      </w:r>
      <w:r w:rsidR="00A20A81">
        <w:rPr>
          <w:rFonts w:ascii="Times New Roman" w:hAnsi="Times New Roman" w:cs="Times New Roman"/>
        </w:rPr>
        <w:t xml:space="preserve"> in this review we retrieved only two studies concerning the effect of gender on phosphorus in patients with chronic kidney disease</w:t>
      </w:r>
      <w:r w:rsidR="007F3C76">
        <w:rPr>
          <w:rFonts w:ascii="Times New Roman" w:hAnsi="Times New Roman" w:cs="Times New Roman"/>
        </w:rPr>
        <w:t xml:space="preserve">. In a study conducted by Block </w:t>
      </w:r>
      <w:r w:rsidR="00CB6C81" w:rsidRPr="00CB6C81">
        <w:rPr>
          <w:rFonts w:ascii="Times New Roman" w:hAnsi="Times New Roman" w:cs="Times New Roman"/>
          <w:i/>
        </w:rPr>
        <w:t>et al.</w:t>
      </w:r>
      <w:r w:rsidR="007F3C76">
        <w:rPr>
          <w:rFonts w:ascii="Times New Roman" w:hAnsi="Times New Roman" w:cs="Times New Roman"/>
          <w:i/>
        </w:rPr>
        <w:t xml:space="preserve">, </w:t>
      </w:r>
      <w:r w:rsidR="007F3C76">
        <w:rPr>
          <w:rFonts w:ascii="Times New Roman" w:hAnsi="Times New Roman" w:cs="Times New Roman"/>
        </w:rPr>
        <w:t xml:space="preserve">female </w:t>
      </w:r>
      <w:r w:rsidR="005F2A9E">
        <w:rPr>
          <w:rFonts w:ascii="Times New Roman" w:hAnsi="Times New Roman" w:cs="Times New Roman"/>
        </w:rPr>
        <w:t>gender serve</w:t>
      </w:r>
      <w:r w:rsidR="00472C3E">
        <w:rPr>
          <w:rFonts w:ascii="Times New Roman" w:hAnsi="Times New Roman" w:cs="Times New Roman"/>
        </w:rPr>
        <w:t>d</w:t>
      </w:r>
      <w:r w:rsidR="005F2A9E">
        <w:rPr>
          <w:rFonts w:ascii="Times New Roman" w:hAnsi="Times New Roman" w:cs="Times New Roman"/>
        </w:rPr>
        <w:t xml:space="preserve"> as a determinant of higher phosphorus in patients undergoing </w:t>
      </w:r>
      <w:r w:rsidR="00472C3E">
        <w:rPr>
          <w:rFonts w:ascii="Times New Roman" w:hAnsi="Times New Roman" w:cs="Times New Roman"/>
        </w:rPr>
        <w:t>hemodialysis</w:t>
      </w:r>
      <w:ins w:id="135" w:author="Com" w:date="2021-05-25T15:21:00Z">
        <w:r w:rsidR="00E552DA">
          <w:rPr>
            <w:rFonts w:ascii="Times New Roman" w:hAnsi="Times New Roman" w:cs="Times New Roman"/>
          </w:rPr>
          <w:t xml:space="preserve"> </w:t>
        </w:r>
      </w:ins>
      <w:r w:rsidR="00E552DA">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&lt;EndNote&gt;&lt;Cite&gt;&lt;Author&gt;Block&lt;/Author&gt;&lt;Year&gt;1998&lt;/Year&gt;&lt;RecNum&gt;2668&lt;/RecNum&gt;&lt;DisplayText&gt;(133)&lt;/DisplayText&gt;&lt;record&gt;&lt;rec-number&gt;2668&lt;/rec-number&gt;&lt;foreign-keys&gt;&lt;key app="EN" db-id="xtxwte2e4tfsz1ertemxwzv0z5wrfzz2etp5" timestamp="1622027970"&gt;2668&lt;/key&gt;&lt;/foreign-keys&gt;&lt;ref-type name="Journal Article"&gt;17&lt;/ref-type&gt;&lt;contributors&gt;&lt;authors&gt;&lt;author&gt;Block, G. A.&lt;/author&gt;&lt;author&gt;Hulbert-Shearon, T. E.&lt;/author&gt;&lt;author&gt;Levin, N. W.&lt;/author&gt;&lt;author&gt;Port, F. K.&lt;/author&gt;&lt;/authors&gt;&lt;/contributors&gt;&lt;titles&gt;&lt;title&gt;Association of serum phosphorus and calcium x phosphate product with mortality risk in chronic hemodialysis patients: A national study&lt;/title&gt;&lt;secondary-title&gt;American Journal of Kidney Diseases&lt;/secondary-title&gt;&lt;/titles&gt;&lt;periodical&gt;&lt;full-title&gt;American Journal of Kidney Diseases&lt;/full-title&gt;&lt;/periodical&gt;&lt;pages&gt;607-617&lt;/pages&gt;&lt;volume&gt;31&lt;/volume&gt;&lt;number&gt;4&lt;/number&gt;&lt;dates&gt;&lt;year&gt;1998&lt;/year&gt;&lt;/dates&gt;&lt;publisher&gt;Elsevier&lt;/publisher&gt;&lt;isbn&gt;0272-6386&lt;/isbn&gt;&lt;urls&gt;&lt;related-urls&gt;&lt;url&gt;https://doi.org/10.1053/ajkd.1998.v31.pm9531176&lt;/url&gt;&lt;/related-urls&gt;&lt;/urls&gt;&lt;electronic-resource-num&gt;10.1053/ajkd.1998.v31.pm9531176&lt;/electronic-resource-num&gt;&lt;access-date&gt;2021/05/25&lt;/access-date&gt;&lt;/record&gt;&lt;/Cite&gt;&lt;/EndNote&gt;</w:instrText>
      </w:r>
      <w:r w:rsidR="00E552DA">
        <w:rPr>
          <w:rFonts w:ascii="Times New Roman" w:hAnsi="Times New Roman" w:cs="Times New Roman"/>
        </w:rPr>
        <w:fldChar w:fldCharType="separate"/>
      </w:r>
      <w:r w:rsidR="001245D7">
        <w:rPr>
          <w:rFonts w:ascii="Times New Roman" w:hAnsi="Times New Roman" w:cs="Times New Roman"/>
          <w:noProof/>
        </w:rPr>
        <w:t>(133)</w:t>
      </w:r>
      <w:r w:rsidR="00E552DA">
        <w:rPr>
          <w:rFonts w:ascii="Times New Roman" w:hAnsi="Times New Roman" w:cs="Times New Roman"/>
        </w:rPr>
        <w:fldChar w:fldCharType="end"/>
      </w:r>
      <w:r w:rsidR="005F2A9E">
        <w:rPr>
          <w:rFonts w:ascii="Times New Roman" w:hAnsi="Times New Roman" w:cs="Times New Roman"/>
        </w:rPr>
        <w:t xml:space="preserve">. While another study showed that gender </w:t>
      </w:r>
      <w:r w:rsidR="00472C3E">
        <w:rPr>
          <w:rFonts w:ascii="Times New Roman" w:hAnsi="Times New Roman" w:cs="Times New Roman"/>
        </w:rPr>
        <w:t xml:space="preserve">did not modify the level of serum phosphorus </w:t>
      </w:r>
      <w:r w:rsidR="003455C1">
        <w:rPr>
          <w:rFonts w:ascii="Times New Roman" w:hAnsi="Times New Roman" w:cs="Times New Roman"/>
        </w:rPr>
        <w:t xml:space="preserve">in patients with all stages of CKD </w:t>
      </w:r>
      <w:r w:rsidR="00E552DA">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&lt;EndNote&gt;&lt;Cite&gt;&lt;Author&gt;Zou&lt;/Author&gt;&lt;Year&gt;2016&lt;/Year&gt;&lt;RecNum&gt;2702&lt;/RecNum&gt;&lt;DisplayText&gt;(167)&lt;/DisplayText&gt;&lt;record&gt;&lt;rec-number&gt;2702&lt;/rec-number&gt;&lt;foreign-keys&gt;&lt;key app="EN" db-id="xtxwte2e4tfsz1ertemxwzv0z5wrfzz2etp5" timestamp="1622027971"&gt;2702&lt;/key&gt;&lt;/foreign-keys&gt;&lt;ref-type name="Journal Article"&gt;17&lt;/ref-type&gt;&lt;contributors&gt;&lt;authors&gt;&lt;author&gt;Zou, Jun&lt;/author&gt;&lt;author&gt;Yu, Yi&lt;/author&gt;&lt;author&gt;Wu, Ping&lt;/author&gt;&lt;author&gt;Lin, Fu-Jun&lt;/author&gt;&lt;author&gt;Yao, Yao&lt;/author&gt;&lt;author&gt;Xie, Yun&lt;/author&gt;&lt;author&gt;Jiang, Geng-Ru&lt;/author&gt;&lt;/authors&gt;&lt;/contributors&gt;&lt;titles&gt;&lt;title&gt;Serum phosphorus is related to left ventricular remodeling independent of renal function in hospitalized patients with chronic kidney disease&lt;/title&gt;&lt;secondary-title&gt;International Journal of Cardiology&lt;/secondary-title&gt;&lt;/titles&gt;&lt;periodical&gt;&lt;full-title&gt;International Journal of Cardiology&lt;/full-title&gt;&lt;/periodical&gt;&lt;pages&gt;134-140&lt;/pages&gt;&lt;volume&gt;221&lt;/volume&gt;&lt;dates&gt;&lt;year&gt;2016&lt;/year&gt;&lt;/dates&gt;&lt;publisher&gt;Elsevier&lt;/publisher&gt;&lt;isbn&gt;0167-5273&lt;/isbn&gt;&lt;urls&gt;&lt;related-urls&gt;&lt;url&gt;https://doi.org/10.1016/j.ijcard.2016.06.181&lt;/url&gt;&lt;/related-urls&gt;&lt;/urls&gt;&lt;electronic-resource-num&gt;10.1016/j.ijcard.2016.06.181&lt;/electronic-resource-num&gt;&lt;access-date&gt;2021/05/25&lt;/access-date&gt;&lt;/record&gt;&lt;/Cite&gt;&lt;/EndNote&gt;</w:instrText>
      </w:r>
      <w:r w:rsidR="00E552DA">
        <w:rPr>
          <w:rFonts w:ascii="Times New Roman" w:hAnsi="Times New Roman" w:cs="Times New Roman"/>
        </w:rPr>
        <w:fldChar w:fldCharType="separate"/>
      </w:r>
      <w:r w:rsidR="001245D7">
        <w:rPr>
          <w:rFonts w:ascii="Times New Roman" w:hAnsi="Times New Roman" w:cs="Times New Roman"/>
          <w:noProof/>
        </w:rPr>
        <w:t>(167)</w:t>
      </w:r>
      <w:r w:rsidR="00E552DA">
        <w:rPr>
          <w:rFonts w:ascii="Times New Roman" w:hAnsi="Times New Roman" w:cs="Times New Roman"/>
        </w:rPr>
        <w:fldChar w:fldCharType="end"/>
      </w:r>
      <w:r w:rsidR="00472C3E">
        <w:rPr>
          <w:rFonts w:ascii="Times New Roman" w:hAnsi="Times New Roman" w:cs="Times New Roman"/>
        </w:rPr>
        <w:t>.</w:t>
      </w:r>
      <w:r w:rsidR="0022295A">
        <w:rPr>
          <w:rFonts w:ascii="Times New Roman" w:hAnsi="Times New Roman" w:cs="Times New Roman"/>
        </w:rPr>
        <w:t xml:space="preserve"> Female gender </w:t>
      </w:r>
      <w:r w:rsidR="0022295A">
        <w:rPr>
          <w:rFonts w:ascii="Times New Roman" w:hAnsi="Times New Roman" w:cs="Times New Roman"/>
        </w:rPr>
        <w:lastRenderedPageBreak/>
        <w:t>may serve as a determinant of vascular calcification through its effect on the level of serum phosphorus.</w:t>
      </w:r>
      <w:r w:rsidR="002C25AA">
        <w:rPr>
          <w:rFonts w:ascii="Times New Roman" w:hAnsi="Times New Roman" w:cs="Times New Roman"/>
        </w:rPr>
        <w:t xml:space="preserve"> </w:t>
      </w:r>
      <w:r w:rsidR="000973EE">
        <w:rPr>
          <w:rFonts w:ascii="Times New Roman" w:hAnsi="Times New Roman" w:cs="Times New Roman"/>
        </w:rPr>
        <w:t xml:space="preserve">Controlling </w:t>
      </w:r>
      <w:r w:rsidR="00624952">
        <w:rPr>
          <w:rFonts w:ascii="Times New Roman" w:hAnsi="Times New Roman" w:cs="Times New Roman"/>
        </w:rPr>
        <w:t>s</w:t>
      </w:r>
      <w:r w:rsidR="002C25AA">
        <w:rPr>
          <w:rFonts w:ascii="Times New Roman" w:hAnsi="Times New Roman" w:cs="Times New Roman"/>
        </w:rPr>
        <w:t>erum phosphorus</w:t>
      </w:r>
      <w:r w:rsidR="0097352B">
        <w:rPr>
          <w:rFonts w:ascii="Times New Roman" w:hAnsi="Times New Roman" w:cs="Times New Roman"/>
        </w:rPr>
        <w:t xml:space="preserve"> of patients undergoing hemodialysis </w:t>
      </w:r>
      <w:r w:rsidR="00EC782D">
        <w:rPr>
          <w:rFonts w:ascii="Times New Roman" w:hAnsi="Times New Roman" w:cs="Times New Roman"/>
        </w:rPr>
        <w:t>is</w:t>
      </w:r>
      <w:r w:rsidR="0097352B">
        <w:rPr>
          <w:rFonts w:ascii="Times New Roman" w:hAnsi="Times New Roman" w:cs="Times New Roman"/>
        </w:rPr>
        <w:t xml:space="preserve"> suggested.</w:t>
      </w:r>
    </w:p>
    <w:p w14:paraId="15AA38D2" w14:textId="38AE331D" w:rsidR="005D4631" w:rsidRPr="00216975" w:rsidRDefault="005D4631" w:rsidP="009F0EB3">
      <w:pPr>
        <w:spacing w:line="360" w:lineRule="auto"/>
        <w:jc w:val="both"/>
        <w:rPr>
          <w:rFonts w:ascii="Times New Roman" w:hAnsi="Times New Roman" w:cs="Times New Roman"/>
          <w:bCs/>
          <w:i/>
          <w:iCs/>
        </w:rPr>
      </w:pPr>
      <w:r w:rsidRPr="00216975">
        <w:rPr>
          <w:rFonts w:ascii="Times New Roman" w:hAnsi="Times New Roman" w:cs="Times New Roman"/>
          <w:bCs/>
          <w:i/>
          <w:iCs/>
        </w:rPr>
        <w:t>Parathyroid hormone</w:t>
      </w:r>
      <w:r w:rsidR="00153CC1" w:rsidRPr="00216975">
        <w:rPr>
          <w:rFonts w:ascii="Times New Roman" w:hAnsi="Times New Roman" w:cs="Times New Roman"/>
          <w:bCs/>
          <w:i/>
          <w:iCs/>
        </w:rPr>
        <w:t>, sclerostin, FGF-23</w:t>
      </w:r>
      <w:r w:rsidRPr="00216975">
        <w:rPr>
          <w:rFonts w:ascii="Times New Roman" w:hAnsi="Times New Roman" w:cs="Times New Roman"/>
          <w:bCs/>
          <w:i/>
          <w:iCs/>
        </w:rPr>
        <w:t xml:space="preserve"> and </w:t>
      </w:r>
      <w:ins w:id="136" w:author="Com" w:date="2021-05-25T16:05:00Z">
        <w:r w:rsidR="00216975">
          <w:rPr>
            <w:rFonts w:ascii="Times New Roman" w:hAnsi="Times New Roman" w:cs="Times New Roman"/>
            <w:bCs/>
            <w:i/>
            <w:iCs/>
          </w:rPr>
          <w:t>Gender differences</w:t>
        </w:r>
      </w:ins>
    </w:p>
    <w:p w14:paraId="0BDEFF9C" w14:textId="3990F8EC" w:rsidR="00934ECE" w:rsidRDefault="00C86289" w:rsidP="009F0EB3">
      <w:pPr>
        <w:spacing w:line="360" w:lineRule="auto"/>
        <w:jc w:val="both"/>
        <w:rPr>
          <w:rFonts w:ascii="Times New Roman" w:hAnsi="Times New Roman" w:cs="Times New Roman"/>
        </w:rPr>
      </w:pPr>
      <w:r w:rsidRPr="00F0451F">
        <w:rPr>
          <w:rFonts w:ascii="Times New Roman" w:hAnsi="Times New Roman" w:cs="Times New Roman"/>
        </w:rPr>
        <w:t xml:space="preserve">Parathyroid hormones had been shown to induce </w:t>
      </w:r>
      <w:proofErr w:type="spellStart"/>
      <w:r w:rsidRPr="00F0451F">
        <w:rPr>
          <w:rFonts w:ascii="Times New Roman" w:hAnsi="Times New Roman" w:cs="Times New Roman"/>
        </w:rPr>
        <w:t>phosphaturic</w:t>
      </w:r>
      <w:proofErr w:type="spellEnd"/>
      <w:r w:rsidRPr="00F0451F">
        <w:rPr>
          <w:rFonts w:ascii="Times New Roman" w:hAnsi="Times New Roman" w:cs="Times New Roman"/>
        </w:rPr>
        <w:t xml:space="preserve"> response, decrease reabsorption of phosphate from urine and increase uptake of calcium and phosphate from intestines and bone into the bloodstream.</w:t>
      </w:r>
      <w:r w:rsidR="005916C1" w:rsidRPr="00F0451F">
        <w:rPr>
          <w:rFonts w:ascii="Times New Roman" w:hAnsi="Times New Roman" w:cs="Times New Roman"/>
        </w:rPr>
        <w:t xml:space="preserve"> </w:t>
      </w:r>
      <w:r w:rsidR="007030BF">
        <w:rPr>
          <w:rFonts w:ascii="Times New Roman" w:hAnsi="Times New Roman" w:cs="Times New Roman"/>
        </w:rPr>
        <w:t>Whether gender, parathyroid hormone, and vascular calcification are correlated</w:t>
      </w:r>
      <w:r w:rsidR="0099726C">
        <w:rPr>
          <w:rFonts w:ascii="Times New Roman" w:hAnsi="Times New Roman" w:cs="Times New Roman" w:hint="eastAsia"/>
        </w:rPr>
        <w:t xml:space="preserve"> </w:t>
      </w:r>
      <w:r w:rsidR="0099726C">
        <w:rPr>
          <w:rFonts w:ascii="Times New Roman" w:hAnsi="Times New Roman" w:cs="Times New Roman"/>
        </w:rPr>
        <w:t xml:space="preserve">is an unresolved problem. </w:t>
      </w:r>
      <w:r w:rsidR="0099726C" w:rsidRPr="00CD3DEF">
        <w:rPr>
          <w:rFonts w:ascii="Times New Roman" w:hAnsi="Times New Roman" w:cs="Times New Roman"/>
        </w:rPr>
        <w:t xml:space="preserve">González-Parra E </w:t>
      </w:r>
      <w:r w:rsidR="0099726C" w:rsidRPr="00CD3DEF">
        <w:rPr>
          <w:rFonts w:ascii="Times New Roman" w:hAnsi="Times New Roman" w:cs="Times New Roman"/>
          <w:i/>
        </w:rPr>
        <w:t>et al.</w:t>
      </w:r>
      <w:r w:rsidR="0099726C">
        <w:rPr>
          <w:rFonts w:ascii="Times New Roman" w:hAnsi="Times New Roman" w:cs="Times New Roman"/>
          <w:i/>
        </w:rPr>
        <w:t xml:space="preserve"> </w:t>
      </w:r>
      <w:r w:rsidR="0099726C">
        <w:rPr>
          <w:rFonts w:ascii="Times New Roman" w:hAnsi="Times New Roman" w:cs="Times New Roman"/>
        </w:rPr>
        <w:t xml:space="preserve">showed that female gender was correlated with higher level of </w:t>
      </w:r>
      <w:r w:rsidR="00C7419C">
        <w:rPr>
          <w:rFonts w:ascii="Times New Roman" w:hAnsi="Times New Roman" w:cs="Times New Roman"/>
        </w:rPr>
        <w:t xml:space="preserve">parathyroid hormone in </w:t>
      </w:r>
      <w:proofErr w:type="spellStart"/>
      <w:r w:rsidR="00F63EC2">
        <w:rPr>
          <w:rFonts w:ascii="Times New Roman" w:hAnsi="Times New Roman" w:cs="Times New Roman"/>
        </w:rPr>
        <w:t>predialytic</w:t>
      </w:r>
      <w:proofErr w:type="spellEnd"/>
      <w:r w:rsidR="00F63EC2">
        <w:rPr>
          <w:rFonts w:ascii="Times New Roman" w:hAnsi="Times New Roman" w:cs="Times New Roman"/>
        </w:rPr>
        <w:t xml:space="preserve"> CKD </w:t>
      </w:r>
      <w:r w:rsidR="00C7419C">
        <w:rPr>
          <w:rFonts w:ascii="Times New Roman" w:hAnsi="Times New Roman" w:cs="Times New Roman"/>
        </w:rPr>
        <w:t>patients</w:t>
      </w:r>
      <w:r w:rsidR="000460DF">
        <w:rPr>
          <w:rFonts w:ascii="Times New Roman" w:hAnsi="Times New Roman" w:cs="Times New Roman"/>
        </w:rPr>
        <w:t xml:space="preserve"> </w:t>
      </w:r>
      <w:r w:rsidR="00CB1469">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&lt;EndNote&gt;&lt;Cite&gt;&lt;Author&gt;González-Parra&lt;/Author&gt;&lt;Year&gt;2016&lt;/Year&gt;&lt;RecNum&gt;2674&lt;/RecNum&gt;&lt;DisplayText&gt;(139)&lt;/DisplayText&gt;&lt;record&gt;&lt;rec-number&gt;2674&lt;/rec-number&gt;&lt;foreign-keys&gt;&lt;key app="EN" db-id="xtxwte2e4tfsz1ertemxwzv0z5wrfzz2etp5" timestamp="1622027970"&gt;2674&lt;/key&gt;&lt;/foreign-keys&gt;&lt;ref-type name="Journal Article"&gt;17&lt;/ref-type&gt;&lt;contributors&gt;&lt;authors&gt;&lt;author&gt;González-Parra, Emilio&lt;/author&gt;&lt;author&gt;Aceña, Álvaro&lt;/author&gt;&lt;author&gt;Lorenzo, Óscar&lt;/author&gt;&lt;author&gt;Tarín, Nieves&lt;/author&gt;&lt;author&gt;González-Casaus, María Luisa&lt;/author&gt;&lt;author&gt;Cristóbal, Carmen&lt;/author&gt;&lt;author&gt;Huelmos, Ana&lt;/author&gt;&lt;author&gt;Mahíllo-Fernández, Ignacio&lt;/author&gt;&lt;author&gt;Pello, Ana María&lt;/author&gt;&lt;author&gt;Carda, Rocío&lt;/author&gt;&lt;author&gt;Hernández-González, Ignacio&lt;/author&gt;&lt;author&gt;Alonso, Joaquín&lt;/author&gt;&lt;author&gt;Rodríguez-Artalejo, Fernando&lt;/author&gt;&lt;author&gt;López-Bescós, Lorenzo&lt;/author&gt;&lt;author&gt;Ortiz, Alberto&lt;/author&gt;&lt;author&gt;Egido, Jesús&lt;/author&gt;&lt;author&gt;Tuñón, José&lt;/author&gt;&lt;/authors&gt;&lt;/contributors&gt;&lt;titles&gt;&lt;title&gt;Important abnormalities of bone mineral metabolism are present in patients with coronary artery disease with a mild decrease of the estimated glomerular filtration rate&lt;/title&gt;&lt;secondary-title&gt;Journal of Bone and Mineral Metabolism&lt;/secondary-title&gt;&lt;/titles&gt;&lt;periodical&gt;&lt;full-title&gt;Journal of Bone and Mineral Metabolism&lt;/full-title&gt;&lt;/periodical&gt;&lt;pages&gt;587-598&lt;/pages&gt;&lt;volume&gt;34&lt;/volume&gt;&lt;number&gt;5&lt;/number&gt;&lt;dates&gt;&lt;year&gt;2016&lt;/year&gt;&lt;pub-dates&gt;&lt;date&gt;2016/09/01&lt;/date&gt;&lt;/pub-dates&gt;&lt;/dates&gt;&lt;isbn&gt;1435-5604&lt;/isbn&gt;&lt;urls&gt;&lt;related-urls&gt;&lt;url&gt;https://doi.org/10.1007/s00774-015-0706-y&lt;/url&gt;&lt;/related-urls&gt;&lt;/urls&gt;&lt;electronic-resource-num&gt;10.1007/s00774-015-0706-y&lt;/electronic-resource-num&gt;&lt;/record&gt;&lt;/Cite&gt;&lt;/EndNote&gt;</w:instrText>
      </w:r>
      <w:r w:rsidR="00CB1469">
        <w:rPr>
          <w:rFonts w:ascii="Times New Roman" w:hAnsi="Times New Roman" w:cs="Times New Roman"/>
        </w:rPr>
        <w:fldChar w:fldCharType="separate"/>
      </w:r>
      <w:r w:rsidR="001245D7">
        <w:rPr>
          <w:rFonts w:ascii="Times New Roman" w:hAnsi="Times New Roman" w:cs="Times New Roman"/>
          <w:noProof/>
        </w:rPr>
        <w:t>(139)</w:t>
      </w:r>
      <w:r w:rsidR="00CB1469">
        <w:rPr>
          <w:rFonts w:ascii="Times New Roman" w:hAnsi="Times New Roman" w:cs="Times New Roman"/>
        </w:rPr>
        <w:fldChar w:fldCharType="end"/>
      </w:r>
      <w:r w:rsidR="00F63EC2">
        <w:rPr>
          <w:rFonts w:ascii="Times New Roman" w:hAnsi="Times New Roman" w:cs="Times New Roman"/>
        </w:rPr>
        <w:t xml:space="preserve">. However, </w:t>
      </w:r>
      <w:r w:rsidR="00BB175C">
        <w:rPr>
          <w:rFonts w:ascii="Times New Roman" w:hAnsi="Times New Roman" w:cs="Times New Roman"/>
        </w:rPr>
        <w:t xml:space="preserve">Jean </w:t>
      </w:r>
      <w:r w:rsidR="00BB175C" w:rsidRPr="00BB175C">
        <w:rPr>
          <w:rFonts w:ascii="Times New Roman" w:hAnsi="Times New Roman" w:cs="Times New Roman"/>
          <w:i/>
        </w:rPr>
        <w:t>et al.</w:t>
      </w:r>
      <w:r w:rsidR="00BB175C">
        <w:rPr>
          <w:rFonts w:ascii="Times New Roman" w:hAnsi="Times New Roman" w:cs="Times New Roman"/>
        </w:rPr>
        <w:t xml:space="preserve"> showed that </w:t>
      </w:r>
      <w:r w:rsidR="00A06455">
        <w:rPr>
          <w:rFonts w:ascii="Times New Roman" w:hAnsi="Times New Roman" w:cs="Times New Roman"/>
        </w:rPr>
        <w:t xml:space="preserve">gender and </w:t>
      </w:r>
      <w:r w:rsidR="00294405">
        <w:rPr>
          <w:rFonts w:ascii="Times New Roman" w:hAnsi="Times New Roman" w:cs="Times New Roman"/>
        </w:rPr>
        <w:t xml:space="preserve">the level of </w:t>
      </w:r>
      <w:r w:rsidR="00A06455">
        <w:rPr>
          <w:rFonts w:ascii="Times New Roman" w:hAnsi="Times New Roman" w:cs="Times New Roman"/>
        </w:rPr>
        <w:t>parathyroid hormone</w:t>
      </w:r>
      <w:r w:rsidR="00294405">
        <w:rPr>
          <w:rFonts w:ascii="Times New Roman" w:hAnsi="Times New Roman" w:cs="Times New Roman"/>
        </w:rPr>
        <w:t xml:space="preserve"> was not related </w:t>
      </w:r>
      <w:r w:rsidR="00CB1469">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&lt;EndNote&gt;&lt;Cite&gt;&lt;Author&gt;Jean&lt;/Author&gt;&lt;Year&gt;2011&lt;/Year&gt;&lt;RecNum&gt;2679&lt;/RecNum&gt;&lt;DisplayText&gt;(144)&lt;/DisplayText&gt;&lt;record&gt;&lt;rec-number&gt;2679&lt;/rec-number&gt;&lt;foreign-keys&gt;&lt;key app="EN" db-id="xtxwte2e4tfsz1ertemxwzv0z5wrfzz2etp5" timestamp="1622027970"&gt;2679&lt;/key&gt;&lt;/foreign-keys&gt;&lt;ref-type name="Journal Article"&gt;17&lt;/ref-type&gt;&lt;contributors&gt;&lt;authors&gt;&lt;author&gt;Jean, G.&lt;/author&gt;&lt;author&gt;Lataillade, D.&lt;/author&gt;&lt;author&gt;Genet, L.&lt;/author&gt;&lt;author&gt;Legrand, E.&lt;/author&gt;&lt;author&gt;Kuentz, F.&lt;/author&gt;&lt;author&gt;Moreau-Gaudry, X.&lt;/author&gt;&lt;author&gt;Fouque, D.&lt;/author&gt;&lt;/authors&gt;&lt;/contributors&gt;&lt;titles&gt;&lt;title&gt;Association between Very Low PTH Levels and Poor Survival Rates in Haemodialysis Patients: Results from the French ARNOS Cohort&lt;/title&gt;&lt;secondary-title&gt;Nephron Clinical Practice&lt;/secondary-title&gt;&lt;/titles&gt;&lt;periodical&gt;&lt;full-title&gt;Nephron Clinical Practice&lt;/full-title&gt;&lt;/periodical&gt;&lt;pages&gt;c211-c216&lt;/pages&gt;&lt;volume&gt;118&lt;/volume&gt;&lt;number&gt;2&lt;/number&gt;&lt;dates&gt;&lt;year&gt;2011&lt;/year&gt;&lt;/dates&gt;&lt;urls&gt;&lt;related-urls&gt;&lt;url&gt;https://www.karger.com/DOI/10.1159/000321642&lt;/url&gt;&lt;/related-urls&gt;&lt;/urls&gt;&lt;electronic-resource-num&gt;10.1159/000321642&lt;/electronic-resource-num&gt;&lt;/record&gt;&lt;/Cite&gt;&lt;/EndNote&gt;</w:instrText>
      </w:r>
      <w:r w:rsidR="00CB1469">
        <w:rPr>
          <w:rFonts w:ascii="Times New Roman" w:hAnsi="Times New Roman" w:cs="Times New Roman"/>
        </w:rPr>
        <w:fldChar w:fldCharType="separate"/>
      </w:r>
      <w:r w:rsidR="001245D7">
        <w:rPr>
          <w:rFonts w:ascii="Times New Roman" w:hAnsi="Times New Roman" w:cs="Times New Roman"/>
          <w:noProof/>
        </w:rPr>
        <w:t>(144)</w:t>
      </w:r>
      <w:r w:rsidR="00CB1469">
        <w:rPr>
          <w:rFonts w:ascii="Times New Roman" w:hAnsi="Times New Roman" w:cs="Times New Roman"/>
        </w:rPr>
        <w:fldChar w:fldCharType="end"/>
      </w:r>
      <w:r w:rsidR="00294405">
        <w:rPr>
          <w:rFonts w:ascii="Times New Roman" w:hAnsi="Times New Roman" w:cs="Times New Roman"/>
        </w:rPr>
        <w:t>.</w:t>
      </w:r>
      <w:r w:rsidR="0099726C">
        <w:rPr>
          <w:rFonts w:ascii="Times New Roman" w:hAnsi="Times New Roman" w:cs="Times New Roman"/>
        </w:rPr>
        <w:t xml:space="preserve"> </w:t>
      </w:r>
      <w:r w:rsidR="007030BF" w:rsidRPr="007030BF">
        <w:rPr>
          <w:rFonts w:ascii="Times New Roman" w:hAnsi="Times New Roman" w:cs="Times New Roman"/>
          <w:color w:val="AEAAAA" w:themeColor="background2" w:themeShade="BF"/>
        </w:rPr>
        <w:t>(</w:t>
      </w:r>
      <w:r w:rsidR="005916C1" w:rsidRPr="007030BF">
        <w:rPr>
          <w:rFonts w:ascii="Times New Roman" w:hAnsi="Times New Roman" w:cs="Times New Roman"/>
          <w:color w:val="AEAAAA" w:themeColor="background2" w:themeShade="BF"/>
        </w:rPr>
        <w:t xml:space="preserve">Patients with higher PTH showed increased risk of low bone mass, </w:t>
      </w:r>
      <w:proofErr w:type="spellStart"/>
      <w:r w:rsidR="002B5C89" w:rsidRPr="007030BF">
        <w:rPr>
          <w:rFonts w:ascii="Times New Roman" w:hAnsi="Times New Roman" w:cs="Times New Roman"/>
          <w:color w:val="AEAAAA" w:themeColor="background2" w:themeShade="BF"/>
        </w:rPr>
        <w:t>Kirkpantur</w:t>
      </w:r>
      <w:proofErr w:type="spellEnd"/>
      <w:r w:rsidR="002B5C89" w:rsidRPr="007030BF">
        <w:rPr>
          <w:rFonts w:ascii="Times New Roman" w:hAnsi="Times New Roman" w:cs="Times New Roman"/>
          <w:color w:val="AEAAAA" w:themeColor="background2" w:themeShade="BF"/>
        </w:rPr>
        <w:t xml:space="preserve"> </w:t>
      </w:r>
      <w:r w:rsidR="00CB6C81" w:rsidRPr="007030BF">
        <w:rPr>
          <w:rFonts w:ascii="Times New Roman" w:hAnsi="Times New Roman" w:cs="Times New Roman"/>
          <w:i/>
          <w:color w:val="AEAAAA" w:themeColor="background2" w:themeShade="BF"/>
        </w:rPr>
        <w:t>et al.</w:t>
      </w:r>
      <w:r w:rsidR="002B5C89" w:rsidRPr="007030BF">
        <w:rPr>
          <w:rFonts w:ascii="Times New Roman" w:hAnsi="Times New Roman" w:cs="Times New Roman"/>
          <w:color w:val="AEAAAA" w:themeColor="background2" w:themeShade="BF"/>
        </w:rPr>
        <w:t xml:space="preserve"> </w:t>
      </w:r>
      <w:r w:rsidR="00825A5E" w:rsidRPr="007030BF">
        <w:rPr>
          <w:rFonts w:ascii="Times New Roman" w:hAnsi="Times New Roman" w:cs="Times New Roman"/>
          <w:color w:val="AEAAAA" w:themeColor="background2" w:themeShade="BF"/>
        </w:rPr>
        <w:t>inferred</w:t>
      </w:r>
      <w:r w:rsidR="005916C1" w:rsidRPr="007030BF">
        <w:rPr>
          <w:rFonts w:ascii="Times New Roman" w:hAnsi="Times New Roman" w:cs="Times New Roman"/>
          <w:color w:val="AEAAAA" w:themeColor="background2" w:themeShade="BF"/>
        </w:rPr>
        <w:t xml:space="preserve"> a </w:t>
      </w:r>
      <w:r w:rsidR="00825A5E" w:rsidRPr="007030BF">
        <w:rPr>
          <w:rFonts w:ascii="Times New Roman" w:hAnsi="Times New Roman" w:cs="Times New Roman"/>
          <w:color w:val="AEAAAA" w:themeColor="background2" w:themeShade="BF"/>
        </w:rPr>
        <w:t xml:space="preserve">negative relation between serum PTH level and bone mineral densities, with a </w:t>
      </w:r>
      <w:r w:rsidR="005916C1" w:rsidRPr="007030BF">
        <w:rPr>
          <w:rFonts w:ascii="Times New Roman" w:hAnsi="Times New Roman" w:cs="Times New Roman"/>
          <w:color w:val="AEAAAA" w:themeColor="background2" w:themeShade="BF"/>
        </w:rPr>
        <w:t>standard regression coefficient of -0.21– -0.33</w:t>
      </w:r>
      <w:ins w:id="137" w:author="Com" w:date="2021-05-25T15:27:00Z">
        <w:r w:rsidR="00CB1469">
          <w:rPr>
            <w:rFonts w:ascii="Times New Roman" w:hAnsi="Times New Roman" w:cs="Times New Roman"/>
            <w:color w:val="AEAAAA" w:themeColor="background2" w:themeShade="BF"/>
          </w:rPr>
          <w:t xml:space="preserve"> </w:t>
        </w:r>
      </w:ins>
      <w:r w:rsidR="00CB1469">
        <w:rPr>
          <w:rFonts w:ascii="Times New Roman" w:hAnsi="Times New Roman" w:cs="Times New Roman"/>
          <w:color w:val="AEAAAA" w:themeColor="background2" w:themeShade="BF"/>
        </w:rPr>
        <w:fldChar w:fldCharType="begin"/>
      </w:r>
      <w:r w:rsidR="00EB3CD3">
        <w:rPr>
          <w:rFonts w:ascii="Times New Roman" w:hAnsi="Times New Roman" w:cs="Times New Roman"/>
          <w:color w:val="AEAAAA" w:themeColor="background2" w:themeShade="BF"/>
        </w:rPr>
        <w:instrText xml:space="preserve"> ADDIN EN.CITE &lt;EndNote&gt;&lt;Cite&gt;&lt;Author&gt;Kirkpantur&lt;/Author&gt;&lt;Year&gt;2009&lt;/Year&gt;&lt;RecNum&gt;2703&lt;/RecNum&gt;&lt;DisplayText&gt;(168)&lt;/DisplayText&gt;&lt;record&gt;&lt;rec-number&gt;2703&lt;/rec-number&gt;&lt;foreign-keys&gt;&lt;key app="EN" db-id="xtxwte2e4tfsz1ertemxwzv0z5wrfzz2etp5" timestamp="1622027971"&gt;2703&lt;/key&gt;&lt;/foreign-keys&gt;&lt;ref-type name="Journal Article"&gt;17&lt;/ref-type&gt;&lt;contributors&gt;&lt;authors&gt;&lt;author&gt;Kirkpantur, Alper&lt;/author&gt;&lt;author&gt;Altun, Bulent&lt;/author&gt;&lt;author&gt;Hazirolan, Tuncay&lt;/author&gt;&lt;author&gt;Akata, Deniz&lt;/author&gt;&lt;author&gt;Arici, Mustafa&lt;/author&gt;&lt;author&gt;Kirazli, Serafettin&lt;/author&gt;&lt;author&gt;Turgan, Cetin&lt;/author&gt;&lt;/authors&gt;&lt;/contributors&gt;&lt;titles&gt;&lt;title&gt;Association Among Serum Fetuin-A Level, Coronary Artery Calcification, and Bone Mineral Densitometry in Maintenance Hemodialysis Patients&lt;/title&gt;&lt;secondary-title&gt;Artificial Organs&lt;/secondary-title&gt;&lt;/titles&gt;&lt;periodical&gt;&lt;full-title&gt;Artificial Organs&lt;/full-title&gt;&lt;/periodical&gt;&lt;pages&gt;844-854&lt;/pages&gt;&lt;volume&gt;33&lt;/volume&gt;&lt;number&gt;10&lt;/number&gt;&lt;dates&gt;&lt;year&gt;2009&lt;/year&gt;&lt;/dates&gt;&lt;isbn&gt;0160-564X&lt;/isbn&gt;&lt;urls&gt;&lt;related-urls&gt;&lt;url&gt;https://onlinelibrary.wiley.com/doi/abs/10.1111/j.1525-1594.2009.00814.x&lt;/url&gt;&lt;/related-urls&gt;&lt;/urls&gt;&lt;electronic-resource-num&gt;https://doi.org/10.1111/j.1525-1594.2009.00814.x&lt;/electronic-resource-num&gt;&lt;/record&gt;&lt;/Cite&gt;&lt;/EndNote&gt;</w:instrText>
      </w:r>
      <w:r w:rsidR="00CB1469">
        <w:rPr>
          <w:rFonts w:ascii="Times New Roman" w:hAnsi="Times New Roman" w:cs="Times New Roman"/>
          <w:color w:val="AEAAAA" w:themeColor="background2" w:themeShade="BF"/>
        </w:rPr>
        <w:fldChar w:fldCharType="separate"/>
      </w:r>
      <w:r w:rsidR="001245D7">
        <w:rPr>
          <w:rFonts w:ascii="Times New Roman" w:hAnsi="Times New Roman" w:cs="Times New Roman"/>
          <w:noProof/>
          <w:color w:val="AEAAAA" w:themeColor="background2" w:themeShade="BF"/>
        </w:rPr>
        <w:t>(168)</w:t>
      </w:r>
      <w:r w:rsidR="00CB1469">
        <w:rPr>
          <w:rFonts w:ascii="Times New Roman" w:hAnsi="Times New Roman" w:cs="Times New Roman"/>
          <w:color w:val="AEAAAA" w:themeColor="background2" w:themeShade="BF"/>
        </w:rPr>
        <w:fldChar w:fldCharType="end"/>
      </w:r>
      <w:r w:rsidR="005916C1" w:rsidRPr="007030BF">
        <w:rPr>
          <w:rFonts w:ascii="Times New Roman" w:hAnsi="Times New Roman" w:cs="Times New Roman"/>
          <w:color w:val="AEAAAA" w:themeColor="background2" w:themeShade="BF"/>
        </w:rPr>
        <w:t>.</w:t>
      </w:r>
      <w:r w:rsidRPr="007030BF">
        <w:rPr>
          <w:rFonts w:ascii="Times New Roman" w:hAnsi="Times New Roman" w:cs="Times New Roman"/>
          <w:color w:val="AEAAAA" w:themeColor="background2" w:themeShade="BF"/>
        </w:rPr>
        <w:t xml:space="preserve"> </w:t>
      </w:r>
      <w:r w:rsidR="00A47CA1" w:rsidRPr="007030BF">
        <w:rPr>
          <w:rFonts w:ascii="Times New Roman" w:hAnsi="Times New Roman" w:cs="Times New Roman"/>
          <w:color w:val="AEAAAA" w:themeColor="background2" w:themeShade="BF"/>
        </w:rPr>
        <w:t>Intact PTH</w:t>
      </w:r>
      <w:r w:rsidR="00C401B7" w:rsidRPr="007030BF">
        <w:rPr>
          <w:rFonts w:ascii="Times New Roman" w:hAnsi="Times New Roman" w:cs="Times New Roman"/>
          <w:color w:val="AEAAAA" w:themeColor="background2" w:themeShade="BF"/>
        </w:rPr>
        <w:t xml:space="preserve"> is shown to be related with </w:t>
      </w:r>
      <w:proofErr w:type="spellStart"/>
      <w:r w:rsidR="00C401B7" w:rsidRPr="007030BF">
        <w:rPr>
          <w:rFonts w:ascii="Times New Roman" w:hAnsi="Times New Roman" w:cs="Times New Roman"/>
          <w:color w:val="AEAAAA" w:themeColor="background2" w:themeShade="BF"/>
        </w:rPr>
        <w:t>Gensini</w:t>
      </w:r>
      <w:proofErr w:type="spellEnd"/>
      <w:r w:rsidR="00C401B7" w:rsidRPr="007030BF">
        <w:rPr>
          <w:rFonts w:ascii="Times New Roman" w:hAnsi="Times New Roman" w:cs="Times New Roman"/>
          <w:color w:val="AEAAAA" w:themeColor="background2" w:themeShade="BF"/>
        </w:rPr>
        <w:t xml:space="preserve"> vascular calcification score, with a correlation coefficient of 0.152, p = 0.044 </w:t>
      </w:r>
      <w:r w:rsidR="00A669F5">
        <w:rPr>
          <w:rFonts w:ascii="Times New Roman" w:hAnsi="Times New Roman" w:cs="Times New Roman"/>
          <w:color w:val="AEAAAA" w:themeColor="background2" w:themeShade="BF"/>
        </w:rPr>
        <w:fldChar w:fldCharType="begin"/>
      </w:r>
      <w:r w:rsidR="00EB3CD3">
        <w:rPr>
          <w:rFonts w:ascii="Times New Roman" w:hAnsi="Times New Roman" w:cs="Times New Roman"/>
          <w:color w:val="AEAAAA" w:themeColor="background2" w:themeShade="BF"/>
        </w:rPr>
        <w:instrText xml:space="preserve"> ADDIN EN.CITE &lt;EndNote&gt;&lt;Cite&gt;&lt;Author&gt;Kanbay&lt;/Author&gt;&lt;Year&gt;2010&lt;/Year&gt;&lt;RecNum&gt;2704&lt;/RecNum&gt;&lt;DisplayText&gt;(169)&lt;/DisplayText&gt;&lt;record&gt;&lt;rec-number&gt;2704&lt;/rec-number&gt;&lt;foreign-keys&gt;&lt;key app="EN" db-id="xtxwte2e4tfsz1ertemxwzv0z5wrfzz2etp5" timestamp="1622027971"&gt;2704&lt;/key&gt;&lt;/foreign-keys&gt;&lt;ref-type name="Journal Article"&gt;17&lt;/ref-type&gt;&lt;contributors&gt;&lt;authors&gt;&lt;author&gt;Kanbay, Mehmet&lt;/author&gt;&lt;author&gt;Nicoleta, Mardare&lt;/author&gt;&lt;author&gt;Selcoki, Yusuf&lt;/author&gt;&lt;author&gt;Ikizek, Mustafa&lt;/author&gt;&lt;author&gt;Aydin, Murat&lt;/author&gt;&lt;author&gt;Eryonucu, Beyhan&lt;/author&gt;&lt;author&gt;Duranay, Murat&lt;/author&gt;&lt;author&gt;Akcay, Ali&lt;/author&gt;&lt;author&gt;Armutcu, Ferah&lt;/author&gt;&lt;author&gt;Covic, Adrian&lt;/author&gt;&lt;/authors&gt;&lt;/contributors&gt;&lt;titles&gt;&lt;title&gt;Fibroblast Growth Factor 23 and Fetuin A are Independent Predictors for the Coronary Artery Disease Extent in Mild Chronic Kidney Disease&lt;/title&gt;&lt;secondary-title&gt;Clinical Journal of the American Society of Nephrology&lt;/secondary-title&gt;&lt;/titles&gt;&lt;periodical&gt;&lt;full-title&gt;Clinical Journal of the American Society of Nephrology&lt;/full-title&gt;&lt;/periodical&gt;&lt;pages&gt;1780&lt;/pages&gt;&lt;volume&gt;5&lt;/volume&gt;&lt;number&gt;10&lt;/number&gt;&lt;dates&gt;&lt;year&gt;2010&lt;/year&gt;&lt;/dates&gt;&lt;urls&gt;&lt;related-urls&gt;&lt;url&gt;http://cjasn.asnjournals.org/content/5/10/1780.abstract&lt;/url&gt;&lt;/related-urls&gt;&lt;/urls&gt;&lt;electronic-resource-num&gt;10.2215/CJN.02560310&lt;/electronic-resource-num&gt;&lt;/record&gt;&lt;/Cite&gt;&lt;/EndNote&gt;</w:instrText>
      </w:r>
      <w:r w:rsidR="00A669F5">
        <w:rPr>
          <w:rFonts w:ascii="Times New Roman" w:hAnsi="Times New Roman" w:cs="Times New Roman"/>
          <w:color w:val="AEAAAA" w:themeColor="background2" w:themeShade="BF"/>
        </w:rPr>
        <w:fldChar w:fldCharType="separate"/>
      </w:r>
      <w:r w:rsidR="001245D7">
        <w:rPr>
          <w:rFonts w:ascii="Times New Roman" w:hAnsi="Times New Roman" w:cs="Times New Roman"/>
          <w:noProof/>
          <w:color w:val="AEAAAA" w:themeColor="background2" w:themeShade="BF"/>
        </w:rPr>
        <w:t>(169)</w:t>
      </w:r>
      <w:r w:rsidR="00A669F5">
        <w:rPr>
          <w:rFonts w:ascii="Times New Roman" w:hAnsi="Times New Roman" w:cs="Times New Roman"/>
          <w:color w:val="AEAAAA" w:themeColor="background2" w:themeShade="BF"/>
        </w:rPr>
        <w:fldChar w:fldCharType="end"/>
      </w:r>
      <w:r w:rsidR="007030BF" w:rsidRPr="007030BF">
        <w:rPr>
          <w:rFonts w:ascii="Times New Roman" w:hAnsi="Times New Roman" w:cs="Times New Roman"/>
          <w:color w:val="AEAAAA" w:themeColor="background2" w:themeShade="BF"/>
        </w:rPr>
        <w:t>)</w:t>
      </w:r>
      <w:r w:rsidR="000D18A7">
        <w:rPr>
          <w:rFonts w:ascii="Times New Roman" w:hAnsi="Times New Roman" w:cs="Times New Roman"/>
          <w:color w:val="AEAAAA" w:themeColor="background2" w:themeShade="BF"/>
        </w:rPr>
        <w:t xml:space="preserve"> </w:t>
      </w:r>
      <w:r w:rsidR="000D18A7" w:rsidRPr="00F0451F">
        <w:rPr>
          <w:rFonts w:ascii="Times New Roman" w:hAnsi="Times New Roman" w:cs="Times New Roman"/>
        </w:rPr>
        <w:t>In a Belgium cohort with 268 kidney transplant patients, lower PTH was identified as an independent determinant of higher serum sclerostin levels, which was related to lower baseline aortic calcification score</w:t>
      </w:r>
      <w:ins w:id="138" w:author="Com" w:date="2021-05-25T15:30:00Z">
        <w:r w:rsidR="002334B9">
          <w:rPr>
            <w:rFonts w:ascii="Times New Roman" w:hAnsi="Times New Roman" w:cs="Times New Roman"/>
          </w:rPr>
          <w:t xml:space="preserve"> </w:t>
        </w:r>
      </w:ins>
      <w:r w:rsidR="002334B9">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&lt;EndNote&gt;&lt;Cite&gt;&lt;Author&gt;Evenepoel&lt;/Author&gt;&lt;Year&gt;2015&lt;/Year&gt;&lt;RecNum&gt;2641&lt;/RecNum&gt;&lt;DisplayText&gt;(106)&lt;/DisplayText&gt;&lt;record&gt;&lt;rec-number&gt;2641&lt;/rec-number&gt;&lt;foreign-keys&gt;&lt;key app="EN" db-id="xtxwte2e4tfsz1ertemxwzv0z5wrfzz2etp5" timestamp="1622027970"&gt;2641&lt;/key&gt;&lt;/foreign-keys&gt;&lt;ref-type name="Journal Article"&gt;17&lt;/ref-type&gt;&lt;contributors&gt;&lt;authors&gt;&lt;author&gt;Evenepoel, P.&lt;/author&gt;&lt;author&gt;Goffin, E.&lt;/author&gt;&lt;author&gt;Meijers, B.&lt;/author&gt;&lt;author&gt;Kanaan, N.&lt;/author&gt;&lt;author&gt;Bammens, B.&lt;/author&gt;&lt;author&gt;Coche, E.&lt;/author&gt;&lt;author&gt;Claes, K.&lt;/author&gt;&lt;author&gt;Jadoul, M.&lt;/author&gt;&lt;/authors&gt;&lt;/contributors&gt;&lt;titles&gt;&lt;title&gt;Sclerostin Serum Levels and Vascular Calcification Progression in Prevalent Renal Transplant Recipients&lt;/title&gt;&lt;secondary-title&gt;The Journal of Clinical Endocrinology &amp;amp; Metabolism&lt;/secondary-title&gt;&lt;/titles&gt;&lt;periodical&gt;&lt;full-title&gt;The Journal of Clinical Endocrinology &amp;amp; Metabolism&lt;/full-title&gt;&lt;/periodical&gt;&lt;pages&gt;4669-4676&lt;/pages&gt;&lt;volume&gt;100&lt;/volume&gt;&lt;number&gt;12&lt;/number&gt;&lt;dates&gt;&lt;year&gt;2015&lt;/year&gt;&lt;/dates&gt;&lt;isbn&gt;0021-972X&lt;/isbn&gt;&lt;urls&gt;&lt;related-urls&gt;&lt;url&gt;https://doi.org/10.1210/jc.2015-3056&lt;/url&gt;&lt;/related-urls&gt;&lt;/urls&gt;&lt;electronic-resource-num&gt;10.1210/jc.2015-3056&lt;/electronic-resource-num&gt;&lt;access-date&gt;5/25/2021&lt;/access-date&gt;&lt;/record&gt;&lt;/Cite&gt;&lt;/EndNote&gt;</w:instrText>
      </w:r>
      <w:r w:rsidR="002334B9">
        <w:rPr>
          <w:rFonts w:ascii="Times New Roman" w:hAnsi="Times New Roman" w:cs="Times New Roman"/>
        </w:rPr>
        <w:fldChar w:fldCharType="separate"/>
      </w:r>
      <w:r w:rsidR="001245D7">
        <w:rPr>
          <w:rFonts w:ascii="Times New Roman" w:hAnsi="Times New Roman" w:cs="Times New Roman"/>
          <w:noProof/>
        </w:rPr>
        <w:t>(106)</w:t>
      </w:r>
      <w:r w:rsidR="002334B9">
        <w:rPr>
          <w:rFonts w:ascii="Times New Roman" w:hAnsi="Times New Roman" w:cs="Times New Roman"/>
        </w:rPr>
        <w:fldChar w:fldCharType="end"/>
      </w:r>
      <w:r w:rsidR="000D18A7" w:rsidRPr="00F0451F">
        <w:rPr>
          <w:rFonts w:ascii="Times New Roman" w:hAnsi="Times New Roman" w:cs="Times New Roman"/>
        </w:rPr>
        <w:t xml:space="preserve">. Moreover sclerostin was suggested to play a role in reducing mineralization during the late phase of vascular calcification in hemodialysis patients </w:t>
      </w:r>
      <w:r w:rsidR="002334B9">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&lt;EndNote&gt;&lt;Cite&gt;&lt;Author&gt;Viaene&lt;/Author&gt;&lt;Year&gt;2013&lt;/Year&gt;&lt;RecNum&gt;2698&lt;/RecNum&gt;&lt;DisplayText&gt;(163)&lt;/DisplayText&gt;&lt;record&gt;&lt;rec-number&gt;2698&lt;/rec-number&gt;&lt;foreign-keys&gt;&lt;key app="EN" db-id="xtxwte2e4tfsz1ertemxwzv0z5wrfzz2etp5" timestamp="1622027971"&gt;2698&lt;/key&gt;&lt;/foreign-keys&gt;&lt;ref-type name="Journal Article"&gt;17&lt;/ref-type&gt;&lt;contributors&gt;&lt;authors&gt;&lt;author&gt;Viaene, Liesbeth&lt;/author&gt;&lt;author&gt;Behets, Geert J.&lt;/author&gt;&lt;author&gt;Claes, Kathleen&lt;/author&gt;&lt;author&gt;Meijers, Bjorn&lt;/author&gt;&lt;author&gt;Blocki, Franck&lt;/author&gt;&lt;author&gt;Brandenburg, Vincent&lt;/author&gt;&lt;author&gt;Evenepoel, Pieter&lt;/author&gt;&lt;author&gt;D&amp;apos;Haese, Patrick C.&lt;/author&gt;&lt;/authors&gt;&lt;/contributors&gt;&lt;titles&gt;&lt;title&gt;Sclerostin: another bone-related protein related to all-cause mortality in haemodialysis?&lt;/title&gt;&lt;secondary-title&gt;Nephrology Dialysis Transplantation&lt;/secondary-title&gt;&lt;/titles&gt;&lt;periodical&gt;&lt;full-title&gt;Nephrology Dialysis Transplantation&lt;/full-title&gt;&lt;/periodical&gt;&lt;pages&gt;3024-3030&lt;/pages&gt;&lt;volume&gt;28&lt;/volume&gt;&lt;number&gt;12&lt;/number&gt;&lt;dates&gt;&lt;year&gt;2013&lt;/year&gt;&lt;/dates&gt;&lt;isbn&gt;0931-0509&lt;/isbn&gt;&lt;urls&gt;&lt;related-urls&gt;&lt;url&gt;https://doi.org/10.1093/ndt/gft039&lt;/url&gt;&lt;/related-urls&gt;&lt;/urls&gt;&lt;electronic-resource-num&gt;10.1093/ndt/gft039&lt;/electronic-resource-num&gt;&lt;access-date&gt;5/25/2021&lt;/access-date&gt;&lt;/record&gt;&lt;/Cite&gt;&lt;/EndNote&gt;</w:instrText>
      </w:r>
      <w:r w:rsidR="002334B9">
        <w:rPr>
          <w:rFonts w:ascii="Times New Roman" w:hAnsi="Times New Roman" w:cs="Times New Roman"/>
        </w:rPr>
        <w:fldChar w:fldCharType="separate"/>
      </w:r>
      <w:r w:rsidR="001245D7">
        <w:rPr>
          <w:rFonts w:ascii="Times New Roman" w:hAnsi="Times New Roman" w:cs="Times New Roman"/>
          <w:noProof/>
        </w:rPr>
        <w:t>(163)</w:t>
      </w:r>
      <w:r w:rsidR="002334B9">
        <w:rPr>
          <w:rFonts w:ascii="Times New Roman" w:hAnsi="Times New Roman" w:cs="Times New Roman"/>
        </w:rPr>
        <w:fldChar w:fldCharType="end"/>
      </w:r>
      <w:r w:rsidR="000D18A7" w:rsidRPr="00F0451F">
        <w:rPr>
          <w:rFonts w:ascii="Times New Roman" w:hAnsi="Times New Roman" w:cs="Times New Roman"/>
        </w:rPr>
        <w:t>.</w:t>
      </w:r>
      <w:r w:rsidR="00C401B7" w:rsidRPr="007030BF">
        <w:rPr>
          <w:rFonts w:ascii="Times New Roman" w:hAnsi="Times New Roman" w:cs="Times New Roman"/>
          <w:color w:val="AEAAAA" w:themeColor="background2" w:themeShade="BF"/>
        </w:rPr>
        <w:t xml:space="preserve"> </w:t>
      </w:r>
      <w:r w:rsidR="008A70F1">
        <w:rPr>
          <w:rFonts w:ascii="Times New Roman" w:hAnsi="Times New Roman" w:cs="Times New Roman"/>
        </w:rPr>
        <w:t xml:space="preserve">Though evidence remain scarce, monitoring and </w:t>
      </w:r>
      <w:r w:rsidR="00A50104">
        <w:rPr>
          <w:rFonts w:ascii="Times New Roman" w:hAnsi="Times New Roman" w:cs="Times New Roman"/>
        </w:rPr>
        <w:t xml:space="preserve">controlling </w:t>
      </w:r>
      <w:r w:rsidR="008A70F1">
        <w:rPr>
          <w:rFonts w:ascii="Times New Roman" w:hAnsi="Times New Roman" w:cs="Times New Roman"/>
        </w:rPr>
        <w:t>PTH</w:t>
      </w:r>
      <w:r w:rsidR="00A50104">
        <w:rPr>
          <w:rFonts w:ascii="Times New Roman" w:hAnsi="Times New Roman" w:cs="Times New Roman"/>
        </w:rPr>
        <w:t xml:space="preserve"> levels</w:t>
      </w:r>
      <w:r w:rsidR="008A70F1">
        <w:rPr>
          <w:rFonts w:ascii="Times New Roman" w:hAnsi="Times New Roman" w:cs="Times New Roman"/>
        </w:rPr>
        <w:t xml:space="preserve"> </w:t>
      </w:r>
      <w:r w:rsidR="00A50104">
        <w:rPr>
          <w:rFonts w:ascii="Times New Roman" w:hAnsi="Times New Roman" w:cs="Times New Roman"/>
        </w:rPr>
        <w:t xml:space="preserve">through medication and lifestyle modification </w:t>
      </w:r>
      <w:r w:rsidR="008A70F1">
        <w:rPr>
          <w:rFonts w:ascii="Times New Roman" w:hAnsi="Times New Roman" w:cs="Times New Roman"/>
        </w:rPr>
        <w:t xml:space="preserve">in CKD patients </w:t>
      </w:r>
      <w:r w:rsidR="00A50104">
        <w:rPr>
          <w:rFonts w:ascii="Times New Roman" w:hAnsi="Times New Roman" w:cs="Times New Roman"/>
        </w:rPr>
        <w:t xml:space="preserve">are </w:t>
      </w:r>
      <w:r w:rsidR="008A70F1">
        <w:rPr>
          <w:rFonts w:ascii="Times New Roman" w:hAnsi="Times New Roman" w:cs="Times New Roman"/>
        </w:rPr>
        <w:t>still warrant</w:t>
      </w:r>
      <w:r w:rsidR="00A50104">
        <w:rPr>
          <w:rFonts w:ascii="Times New Roman" w:hAnsi="Times New Roman" w:cs="Times New Roman"/>
        </w:rPr>
        <w:t>ed.</w:t>
      </w:r>
      <w:r w:rsidR="004B09A4" w:rsidRPr="00F0451F">
        <w:rPr>
          <w:rFonts w:ascii="Times New Roman" w:hAnsi="Times New Roman" w:cs="Times New Roman"/>
        </w:rPr>
        <w:t xml:space="preserve"> </w:t>
      </w:r>
    </w:p>
    <w:p w14:paraId="20E1E82A" w14:textId="04150299" w:rsidR="00CD3DEF" w:rsidRPr="00CD3DEF" w:rsidRDefault="0090742C" w:rsidP="009F0EB3">
      <w:pPr>
        <w:spacing w:line="360" w:lineRule="auto"/>
        <w:jc w:val="both"/>
        <w:rPr>
          <w:rFonts w:ascii="Times New Roman" w:hAnsi="Times New Roman" w:cs="Times New Roman"/>
        </w:rPr>
      </w:pPr>
      <w:r>
        <w:rPr>
          <w:rFonts w:ascii="Times New Roman" w:hAnsi="Times New Roman" w:cs="Times New Roman"/>
        </w:rPr>
        <w:t xml:space="preserve">Reduced clearance of phosphorus </w:t>
      </w:r>
      <w:r w:rsidR="00AC6773">
        <w:rPr>
          <w:rFonts w:ascii="Times New Roman" w:hAnsi="Times New Roman" w:cs="Times New Roman"/>
        </w:rPr>
        <w:t xml:space="preserve">results in a higher level of </w:t>
      </w:r>
      <w:r w:rsidR="00934ECE">
        <w:rPr>
          <w:rFonts w:ascii="Times New Roman" w:hAnsi="Times New Roman" w:cs="Times New Roman"/>
        </w:rPr>
        <w:t>FGF-23 secreted by osteocytes</w:t>
      </w:r>
      <w:r w:rsidR="00AC6773">
        <w:rPr>
          <w:rFonts w:ascii="Times New Roman" w:hAnsi="Times New Roman" w:cs="Times New Roman"/>
        </w:rPr>
        <w:t>,</w:t>
      </w:r>
      <w:r w:rsidR="00934ECE">
        <w:rPr>
          <w:rFonts w:ascii="Times New Roman" w:hAnsi="Times New Roman" w:cs="Times New Roman"/>
        </w:rPr>
        <w:t xml:space="preserve"> </w:t>
      </w:r>
      <w:r w:rsidR="0025152F">
        <w:rPr>
          <w:rFonts w:ascii="Times New Roman" w:hAnsi="Times New Roman" w:cs="Times New Roman"/>
        </w:rPr>
        <w:t>contribut</w:t>
      </w:r>
      <w:r w:rsidR="00AC6773">
        <w:rPr>
          <w:rFonts w:ascii="Times New Roman" w:hAnsi="Times New Roman" w:cs="Times New Roman"/>
        </w:rPr>
        <w:t>ing</w:t>
      </w:r>
      <w:r w:rsidR="0025152F">
        <w:rPr>
          <w:rFonts w:ascii="Times New Roman" w:hAnsi="Times New Roman" w:cs="Times New Roman"/>
        </w:rPr>
        <w:t xml:space="preserve"> to secondary hyperparathyroidism through </w:t>
      </w:r>
      <w:r w:rsidR="00BE1246">
        <w:rPr>
          <w:rFonts w:ascii="Times New Roman" w:hAnsi="Times New Roman" w:cs="Times New Roman"/>
        </w:rPr>
        <w:t>the negative effect of FGF-23 on</w:t>
      </w:r>
      <w:r w:rsidR="0025152F">
        <w:rPr>
          <w:rFonts w:ascii="Times New Roman" w:hAnsi="Times New Roman" w:cs="Times New Roman"/>
        </w:rPr>
        <w:t xml:space="preserve"> calcitriol</w:t>
      </w:r>
      <w:ins w:id="139" w:author="Com" w:date="2021-05-25T15:34:00Z">
        <w:r w:rsidR="000C2547">
          <w:rPr>
            <w:rFonts w:ascii="Times New Roman" w:hAnsi="Times New Roman" w:cs="Times New Roman"/>
          </w:rPr>
          <w:t xml:space="preserve"> </w:t>
        </w:r>
      </w:ins>
      <w:r w:rsidR="000C2547">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&lt;EndNote&gt;&lt;Cite&gt;&lt;Author&gt;Nigwekar&lt;/Author&gt;&lt;Year&gt;2014&lt;/Year&gt;&lt;RecNum&gt;2705&lt;/RecNum&gt;&lt;DisplayText&gt;(170)&lt;/DisplayText&gt;&lt;record&gt;&lt;rec-number&gt;2705&lt;/rec-number&gt;&lt;foreign-keys&gt;&lt;key app="EN" db-id="xtxwte2e4tfsz1ertemxwzv0z5wrfzz2etp5" timestamp="1622027971"&gt;2705&lt;/key&gt;&lt;/foreign-keys&gt;&lt;ref-type name="Journal Article"&gt;17&lt;/ref-type&gt;&lt;contributors&gt;&lt;authors&gt;&lt;author&gt;Nigwekar, S. U.&lt;/author&gt;&lt;author&gt;Tamez, H.&lt;/author&gt;&lt;author&gt;Thadhani, R. I.&lt;/author&gt;&lt;/authors&gt;&lt;/contributors&gt;&lt;auth-address&gt;Division of Nephrology, Massachusetts General Hospital , Boston, MA, USA.&amp;#xD;Division of Cardiology, Beth Israel Deaconess Medical Center , Boston, MA, USA.&lt;/auth-address&gt;&lt;titles&gt;&lt;title&gt;Vitamin D and chronic kidney disease-mineral bone disease (CKD-MBD)&lt;/title&gt;&lt;secondary-title&gt;Bonekey Rep&lt;/secondary-title&gt;&lt;/titles&gt;&lt;periodical&gt;&lt;full-title&gt;Bonekey Rep&lt;/full-title&gt;&lt;/periodical&gt;&lt;pages&gt;498&lt;/pages&gt;&lt;volume&gt;3&lt;/volume&gt;&lt;edition&gt;2014/03/08&lt;/edition&gt;&lt;dates&gt;&lt;year&gt;2014&lt;/year&gt;&lt;/dates&gt;&lt;isbn&gt;2047-6396 (Print)&amp;#xD;2047-6396&lt;/isbn&gt;&lt;accession-num&gt;24605215&lt;/accession-num&gt;&lt;urls&gt;&lt;/urls&gt;&lt;custom2&gt;PMC3944129&lt;/custom2&gt;&lt;electronic-resource-num&gt;10.1038/bonekey.2013.232&lt;/electronic-resource-num&gt;&lt;remote-database-provider&gt;NLM&lt;/remote-database-provider&gt;&lt;language&gt;eng&lt;/language&gt;&lt;/record&gt;&lt;/Cite&gt;&lt;/EndNote&gt;</w:instrText>
      </w:r>
      <w:r w:rsidR="000C2547">
        <w:rPr>
          <w:rFonts w:ascii="Times New Roman" w:hAnsi="Times New Roman" w:cs="Times New Roman"/>
        </w:rPr>
        <w:fldChar w:fldCharType="separate"/>
      </w:r>
      <w:r w:rsidR="001245D7">
        <w:rPr>
          <w:rFonts w:ascii="Times New Roman" w:hAnsi="Times New Roman" w:cs="Times New Roman"/>
          <w:noProof/>
        </w:rPr>
        <w:t>(170)</w:t>
      </w:r>
      <w:r w:rsidR="000C2547">
        <w:rPr>
          <w:rFonts w:ascii="Times New Roman" w:hAnsi="Times New Roman" w:cs="Times New Roman"/>
        </w:rPr>
        <w:fldChar w:fldCharType="end"/>
      </w:r>
      <w:r w:rsidR="002170D6">
        <w:rPr>
          <w:rFonts w:ascii="Times New Roman" w:hAnsi="Times New Roman" w:cs="Times New Roman"/>
        </w:rPr>
        <w:t xml:space="preserve">, whereas the </w:t>
      </w:r>
      <w:r w:rsidR="00AD5958">
        <w:rPr>
          <w:rFonts w:ascii="Times New Roman" w:hAnsi="Times New Roman" w:cs="Times New Roman"/>
        </w:rPr>
        <w:t xml:space="preserve">way </w:t>
      </w:r>
      <w:r w:rsidR="002170D6">
        <w:rPr>
          <w:rFonts w:ascii="Times New Roman" w:hAnsi="Times New Roman" w:cs="Times New Roman"/>
        </w:rPr>
        <w:t xml:space="preserve">gender </w:t>
      </w:r>
      <w:r w:rsidR="00AD5958">
        <w:rPr>
          <w:rFonts w:ascii="Times New Roman" w:hAnsi="Times New Roman" w:cs="Times New Roman"/>
        </w:rPr>
        <w:t xml:space="preserve">associated with </w:t>
      </w:r>
      <w:r w:rsidR="002170D6">
        <w:rPr>
          <w:rFonts w:ascii="Times New Roman" w:hAnsi="Times New Roman" w:cs="Times New Roman"/>
        </w:rPr>
        <w:t xml:space="preserve">vascular calcification </w:t>
      </w:r>
      <w:r w:rsidR="00AD5958">
        <w:rPr>
          <w:rFonts w:ascii="Times New Roman" w:hAnsi="Times New Roman" w:cs="Times New Roman"/>
        </w:rPr>
        <w:t xml:space="preserve">through </w:t>
      </w:r>
      <w:r w:rsidR="002170D6">
        <w:rPr>
          <w:rFonts w:ascii="Times New Roman" w:hAnsi="Times New Roman" w:cs="Times New Roman"/>
        </w:rPr>
        <w:t xml:space="preserve">modifying </w:t>
      </w:r>
      <w:r w:rsidR="00DA38C1" w:rsidRPr="00F0451F">
        <w:rPr>
          <w:rFonts w:ascii="Times New Roman" w:hAnsi="Times New Roman" w:cs="Times New Roman"/>
        </w:rPr>
        <w:t>FGF-23</w:t>
      </w:r>
      <w:r w:rsidR="002170D6">
        <w:rPr>
          <w:rFonts w:ascii="Times New Roman" w:hAnsi="Times New Roman" w:cs="Times New Roman"/>
        </w:rPr>
        <w:t xml:space="preserve"> was </w:t>
      </w:r>
      <w:r w:rsidR="00AD5958">
        <w:rPr>
          <w:rFonts w:ascii="Times New Roman" w:hAnsi="Times New Roman" w:cs="Times New Roman"/>
        </w:rPr>
        <w:t xml:space="preserve">still </w:t>
      </w:r>
      <w:r w:rsidR="002170D6">
        <w:rPr>
          <w:rFonts w:ascii="Times New Roman" w:hAnsi="Times New Roman" w:cs="Times New Roman"/>
        </w:rPr>
        <w:t xml:space="preserve">under investigation. </w:t>
      </w:r>
      <w:proofErr w:type="spellStart"/>
      <w:r w:rsidR="005B11C3" w:rsidRPr="00F0451F">
        <w:rPr>
          <w:rFonts w:ascii="Times New Roman" w:hAnsi="Times New Roman" w:cs="Times New Roman"/>
        </w:rPr>
        <w:t>Turan</w:t>
      </w:r>
      <w:proofErr w:type="spellEnd"/>
      <w:r w:rsidR="005B11C3" w:rsidRPr="00F0451F">
        <w:rPr>
          <w:rFonts w:ascii="Times New Roman" w:hAnsi="Times New Roman" w:cs="Times New Roman"/>
        </w:rPr>
        <w:t xml:space="preserve"> </w:t>
      </w:r>
      <w:r w:rsidR="00CB6C81" w:rsidRPr="00CB6C81">
        <w:rPr>
          <w:rFonts w:ascii="Times New Roman" w:hAnsi="Times New Roman" w:cs="Times New Roman"/>
          <w:i/>
        </w:rPr>
        <w:t>et al.</w:t>
      </w:r>
      <w:r w:rsidR="005B11C3" w:rsidRPr="00F0451F">
        <w:rPr>
          <w:rFonts w:ascii="Times New Roman" w:hAnsi="Times New Roman" w:cs="Times New Roman"/>
        </w:rPr>
        <w:t xml:space="preserve"> confirmed, although small, the risk for CACS per 50 </w:t>
      </w:r>
      <w:proofErr w:type="spellStart"/>
      <w:r w:rsidR="005B11C3" w:rsidRPr="00F0451F">
        <w:rPr>
          <w:rFonts w:ascii="Times New Roman" w:hAnsi="Times New Roman" w:cs="Times New Roman"/>
        </w:rPr>
        <w:t>pg</w:t>
      </w:r>
      <w:proofErr w:type="spellEnd"/>
      <w:r w:rsidR="005B11C3" w:rsidRPr="00F0451F">
        <w:rPr>
          <w:rFonts w:ascii="Times New Roman" w:hAnsi="Times New Roman" w:cs="Times New Roman"/>
        </w:rPr>
        <w:t xml:space="preserve">/mL increase of FGF-23 in 224 hemodialysis patients </w:t>
      </w:r>
      <w:r w:rsidR="00457C57">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&lt;EndNote&gt;&lt;Cite&gt;&lt;Author&gt;Turan&lt;/Author&gt;&lt;Year&gt;2016&lt;/Year&gt;&lt;RecNum&gt;2617&lt;/RecNum&gt;&lt;DisplayText&gt;(82)&lt;/DisplayText&gt;&lt;record&gt;&lt;rec-number&gt;2617&lt;/rec-number&gt;&lt;foreign-keys&gt;&lt;key app="EN" db-id="xtxwte2e4tfsz1ertemxwzv0z5wrfzz2etp5" timestamp="1622027969"&gt;2617&lt;/key&gt;&lt;/foreign-keys&gt;&lt;ref-type name="Journal Article"&gt;17&lt;/ref-type&gt;&lt;contributors&gt;&lt;authors&gt;&lt;author&gt;Turan, Mehmet Nuri&lt;/author&gt;&lt;author&gt;Kircelli, Fatih&lt;/author&gt;&lt;author&gt;Yaprak, Mustafa&lt;/author&gt;&lt;author&gt;Sisman, Ali Riza&lt;/author&gt;&lt;author&gt;Gungor, Ozkan&lt;/author&gt;&lt;author&gt;Bayraktaroglu, Selen&lt;/author&gt;&lt;author&gt;Ozkahya, Mehmet&lt;/author&gt;&lt;author&gt;Asci, Gulay&lt;/author&gt;&lt;author&gt;Floege, Jurgen&lt;/author&gt;&lt;author&gt;Ok, Ercan&lt;/author&gt;&lt;/authors&gt;&lt;/contributors&gt;&lt;titles&gt;&lt;title&gt;FGF-23 levels are associated with vascular calcification, but not with atherosclerosis, in hemodialysis patients&lt;/title&gt;&lt;secondary-title&gt;International Urology and Nephrology&lt;/secondary-title&gt;&lt;/titles&gt;&lt;periodical&gt;&lt;full-title&gt;International Urology and Nephrology&lt;/full-title&gt;&lt;/periodical&gt;&lt;pages&gt;609-617&lt;/pages&gt;&lt;volume&gt;48&lt;/volume&gt;&lt;number&gt;4&lt;/number&gt;&lt;dates&gt;&lt;year&gt;2016&lt;/year&gt;&lt;pub-dates&gt;&lt;date&gt;2016/04/01&lt;/date&gt;&lt;/pub-dates&gt;&lt;/dates&gt;&lt;isbn&gt;1573-2584&lt;/isbn&gt;&lt;urls&gt;&lt;related-urls&gt;&lt;url&gt;https://doi.org/10.1007/s11255-016-1231-1&lt;/url&gt;&lt;/related-urls&gt;&lt;/urls&gt;&lt;electronic-resource-num&gt;10.1007/s11255-016-1231-1&lt;/electronic-resource-num&gt;&lt;/record&gt;&lt;/Cite&gt;&lt;/EndNote&gt;</w:instrText>
      </w:r>
      <w:r w:rsidR="00457C57">
        <w:rPr>
          <w:rFonts w:ascii="Times New Roman" w:hAnsi="Times New Roman" w:cs="Times New Roman"/>
        </w:rPr>
        <w:fldChar w:fldCharType="separate"/>
      </w:r>
      <w:r w:rsidR="001245D7">
        <w:rPr>
          <w:rFonts w:ascii="Times New Roman" w:hAnsi="Times New Roman" w:cs="Times New Roman"/>
          <w:noProof/>
        </w:rPr>
        <w:t>(82)</w:t>
      </w:r>
      <w:r w:rsidR="00457C57">
        <w:rPr>
          <w:rFonts w:ascii="Times New Roman" w:hAnsi="Times New Roman" w:cs="Times New Roman"/>
        </w:rPr>
        <w:fldChar w:fldCharType="end"/>
      </w:r>
      <w:r w:rsidR="005B11C3" w:rsidRPr="00F0451F">
        <w:rPr>
          <w:rFonts w:ascii="Times New Roman" w:hAnsi="Times New Roman" w:cs="Times New Roman"/>
        </w:rPr>
        <w:t xml:space="preserve">. </w:t>
      </w:r>
      <w:proofErr w:type="spellStart"/>
      <w:r w:rsidR="00AB353E" w:rsidRPr="00F0451F">
        <w:rPr>
          <w:rFonts w:ascii="Times New Roman" w:hAnsi="Times New Roman" w:cs="Times New Roman"/>
        </w:rPr>
        <w:t>Tamei</w:t>
      </w:r>
      <w:proofErr w:type="spellEnd"/>
      <w:r w:rsidR="00AB353E" w:rsidRPr="00F0451F">
        <w:rPr>
          <w:rFonts w:ascii="Times New Roman" w:hAnsi="Times New Roman" w:cs="Times New Roman"/>
        </w:rPr>
        <w:t xml:space="preserve"> </w:t>
      </w:r>
      <w:r w:rsidR="00CB6C81" w:rsidRPr="00CB6C81">
        <w:rPr>
          <w:rFonts w:ascii="Times New Roman" w:hAnsi="Times New Roman" w:cs="Times New Roman"/>
          <w:i/>
        </w:rPr>
        <w:t>et al.</w:t>
      </w:r>
      <w:r w:rsidR="00AB353E" w:rsidRPr="00F0451F">
        <w:rPr>
          <w:rFonts w:ascii="Times New Roman" w:hAnsi="Times New Roman" w:cs="Times New Roman"/>
        </w:rPr>
        <w:t xml:space="preserve"> conducted a study including 127 hemodialysis patients and inferred that FGF-23 serves as a significant modifier for aortic artery calcification score over progression 5 year of follow-up </w:t>
      </w:r>
      <w:r w:rsidR="004D2E26">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&lt;EndNote&gt;&lt;Cite&gt;&lt;Author&gt;Tamei&lt;/Author&gt;&lt;Year&gt;2011&lt;/Year&gt;&lt;RecNum&gt;2662&lt;/RecNum&gt;&lt;DisplayText&gt;(127)&lt;/DisplayText&gt;&lt;record&gt;&lt;rec-number&gt;2662&lt;/rec-number&gt;&lt;foreign-keys&gt;&lt;key app="EN" db-id="xtxwte2e4tfsz1ertemxwzv0z5wrfzz2etp5" timestamp="1622027970"&gt;2662&lt;/key&gt;&lt;/foreign-keys&gt;&lt;ref-type name="Journal Article"&gt;17&lt;/ref-type&gt;&lt;contributors&gt;&lt;authors&gt;&lt;author&gt;Tamei, Noriko&lt;/author&gt;&lt;author&gt;Ogawa, Tetsuya&lt;/author&gt;&lt;author&gt;Ishida, Hideki&lt;/author&gt;&lt;author&gt;Ando, Yoshitaka&lt;/author&gt;&lt;author&gt;Nitta, Kosaku&lt;/author&gt;&lt;/authors&gt;&lt;/contributors&gt;&lt;titles&gt;&lt;title&gt;Serum Fibroblast Growth Factor-23 Levels and Progression of Aortic Arch Calcification in Non-Diabetic Patients on Chronic Hemodialysis&lt;/title&gt;&lt;secondary-title&gt;Journal of Atherosclerosis and Thrombosis&lt;/secondary-title&gt;&lt;/titles&gt;&lt;periodical&gt;&lt;full-title&gt;Journal of Atherosclerosis and Thrombosis&lt;/full-title&gt;&lt;/periodical&gt;&lt;pages&gt;217-223&lt;/pages&gt;&lt;volume&gt;18&lt;/volume&gt;&lt;number&gt;3&lt;/number&gt;&lt;dates&gt;&lt;year&gt;2011&lt;/year&gt;&lt;/dates&gt;&lt;urls&gt;&lt;/urls&gt;&lt;electronic-resource-num&gt;10.5551/jat.5595&lt;/electronic-resource-num&gt;&lt;/record&gt;&lt;/Cite&gt;&lt;/EndNote&gt;</w:instrText>
      </w:r>
      <w:r w:rsidR="004D2E26">
        <w:rPr>
          <w:rFonts w:ascii="Times New Roman" w:hAnsi="Times New Roman" w:cs="Times New Roman"/>
        </w:rPr>
        <w:fldChar w:fldCharType="separate"/>
      </w:r>
      <w:r w:rsidR="001245D7">
        <w:rPr>
          <w:rFonts w:ascii="Times New Roman" w:hAnsi="Times New Roman" w:cs="Times New Roman"/>
          <w:noProof/>
        </w:rPr>
        <w:t>(127)</w:t>
      </w:r>
      <w:r w:rsidR="004D2E26">
        <w:rPr>
          <w:rFonts w:ascii="Times New Roman" w:hAnsi="Times New Roman" w:cs="Times New Roman"/>
        </w:rPr>
        <w:fldChar w:fldCharType="end"/>
      </w:r>
      <w:r w:rsidR="00AB353E" w:rsidRPr="00F0451F">
        <w:rPr>
          <w:rFonts w:ascii="Times New Roman" w:hAnsi="Times New Roman" w:cs="Times New Roman"/>
        </w:rPr>
        <w:t xml:space="preserve">. </w:t>
      </w:r>
      <w:r w:rsidR="00CD3DEF">
        <w:rPr>
          <w:rFonts w:ascii="Times New Roman" w:hAnsi="Times New Roman" w:cs="Times New Roman"/>
        </w:rPr>
        <w:t xml:space="preserve">A study conducted by </w:t>
      </w:r>
      <w:r w:rsidR="00CD3DEF" w:rsidRPr="00CD3DEF">
        <w:rPr>
          <w:rFonts w:ascii="Times New Roman" w:hAnsi="Times New Roman" w:cs="Times New Roman"/>
        </w:rPr>
        <w:t xml:space="preserve">González-Parra E </w:t>
      </w:r>
      <w:r w:rsidR="00CD3DEF" w:rsidRPr="00CD3DEF">
        <w:rPr>
          <w:rFonts w:ascii="Times New Roman" w:hAnsi="Times New Roman" w:cs="Times New Roman"/>
          <w:i/>
        </w:rPr>
        <w:t>et al.</w:t>
      </w:r>
      <w:r w:rsidR="00CD3DEF">
        <w:rPr>
          <w:rFonts w:ascii="Times New Roman" w:hAnsi="Times New Roman" w:cs="Times New Roman"/>
          <w:i/>
        </w:rPr>
        <w:t xml:space="preserve"> </w:t>
      </w:r>
      <w:r w:rsidR="00CD3DEF">
        <w:rPr>
          <w:rFonts w:ascii="Times New Roman" w:hAnsi="Times New Roman" w:cs="Times New Roman"/>
        </w:rPr>
        <w:t>showed that female gender was related to higher FGF-23 levels</w:t>
      </w:r>
      <w:r w:rsidR="00803CF6">
        <w:rPr>
          <w:rFonts w:ascii="Times New Roman" w:hAnsi="Times New Roman" w:cs="Times New Roman"/>
        </w:rPr>
        <w:t xml:space="preserve"> </w:t>
      </w:r>
      <w:r w:rsidR="00E00AAA">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&lt;EndNote&gt;&lt;Cite&gt;&lt;Author&gt;González-Parra&lt;/Author&gt;&lt;Year&gt;2016&lt;/Year&gt;&lt;RecNum&gt;2674&lt;/RecNum&gt;&lt;DisplayText&gt;(139)&lt;/DisplayText&gt;&lt;record&gt;&lt;rec-number&gt;2674&lt;/rec-number&gt;&lt;foreign-keys&gt;&lt;key app="EN" db-id="xtxwte2e4tfsz1ertemxwzv0z5wrfzz2etp5" timestamp="1622027970"&gt;2674&lt;/key&gt;&lt;/foreign-keys&gt;&lt;ref-type name="Journal Article"&gt;17&lt;/ref-type&gt;&lt;contributors&gt;&lt;authors&gt;&lt;author&gt;González-Parra, Emilio&lt;/author&gt;&lt;author&gt;Aceña, Álvaro&lt;/author&gt;&lt;author&gt;Lorenzo, Óscar&lt;/author&gt;&lt;author&gt;Tarín, Nieves&lt;/author&gt;&lt;author&gt;González-Casaus, María Luisa&lt;/author&gt;&lt;author&gt;Cristóbal, Carmen&lt;/author&gt;&lt;author&gt;Huelmos, Ana&lt;/author&gt;&lt;author&gt;Mahíllo-Fernández, Ignacio&lt;/author&gt;&lt;author&gt;Pello, Ana María&lt;/author&gt;&lt;author&gt;Carda, Rocío&lt;/author&gt;&lt;author&gt;Hernández-González, Ignacio&lt;/author&gt;&lt;author&gt;Alonso, Joaquín&lt;/author&gt;&lt;author&gt;Rodríguez-Artalejo, Fernando&lt;/author&gt;&lt;author&gt;López-Bescós, Lorenzo&lt;/author&gt;&lt;author&gt;Ortiz, Alberto&lt;/author&gt;&lt;author&gt;Egido, Jesús&lt;/author&gt;&lt;author&gt;Tuñón, José&lt;/author&gt;&lt;/authors&gt;&lt;/contributors&gt;&lt;titles&gt;&lt;title&gt;Important abnormalities of bone mineral metabolism are present in patients with coronary artery disease with a mild decrease of the estimated glomerular filtration rate&lt;/title&gt;&lt;secondary-title&gt;Journal of Bone and Mineral Metabolism&lt;/secondary-title&gt;&lt;/titles&gt;&lt;periodical&gt;&lt;full-title&gt;Journal of Bone and Mineral Metabolism&lt;/full-title&gt;&lt;/periodical&gt;&lt;pages&gt;587-598&lt;/pages&gt;&lt;volume&gt;34&lt;/volume&gt;&lt;number&gt;5&lt;/number&gt;&lt;dates&gt;&lt;year&gt;2016&lt;/year&gt;&lt;pub-dates&gt;&lt;date&gt;2016/09/01&lt;/date&gt;&lt;/pub-dates&gt;&lt;/dates&gt;&lt;isbn&gt;1435-5604&lt;/isbn&gt;&lt;urls&gt;&lt;related-urls&gt;&lt;url&gt;https://doi.org/10.1007/s00774-015-0706-y&lt;/url&gt;&lt;/related-urls&gt;&lt;/urls&gt;&lt;electronic-resource-num&gt;10.1007/s00774-015-0706-y&lt;/electronic-resource-num&gt;&lt;/record&gt;&lt;/Cite&gt;&lt;/EndNote&gt;</w:instrText>
      </w:r>
      <w:r w:rsidR="00E00AAA">
        <w:rPr>
          <w:rFonts w:ascii="Times New Roman" w:hAnsi="Times New Roman" w:cs="Times New Roman"/>
        </w:rPr>
        <w:fldChar w:fldCharType="separate"/>
      </w:r>
      <w:r w:rsidR="001245D7">
        <w:rPr>
          <w:rFonts w:ascii="Times New Roman" w:hAnsi="Times New Roman" w:cs="Times New Roman"/>
          <w:noProof/>
        </w:rPr>
        <w:t>(139)</w:t>
      </w:r>
      <w:r w:rsidR="00E00AAA">
        <w:rPr>
          <w:rFonts w:ascii="Times New Roman" w:hAnsi="Times New Roman" w:cs="Times New Roman"/>
        </w:rPr>
        <w:fldChar w:fldCharType="end"/>
      </w:r>
      <w:r w:rsidR="00CD3DEF">
        <w:rPr>
          <w:rFonts w:ascii="Times New Roman" w:hAnsi="Times New Roman" w:cs="Times New Roman"/>
        </w:rPr>
        <w:t xml:space="preserve">. Nevertheless, </w:t>
      </w:r>
      <w:proofErr w:type="spellStart"/>
      <w:r w:rsidR="00CD3DEF">
        <w:rPr>
          <w:rFonts w:ascii="Times New Roman" w:hAnsi="Times New Roman" w:cs="Times New Roman"/>
        </w:rPr>
        <w:t>Turan</w:t>
      </w:r>
      <w:proofErr w:type="spellEnd"/>
      <w:r w:rsidR="00CD3DEF">
        <w:rPr>
          <w:rFonts w:ascii="Times New Roman" w:hAnsi="Times New Roman" w:cs="Times New Roman"/>
        </w:rPr>
        <w:t xml:space="preserve"> </w:t>
      </w:r>
      <w:r w:rsidR="00CD3DEF" w:rsidRPr="00CD3DEF">
        <w:rPr>
          <w:rFonts w:ascii="Times New Roman" w:hAnsi="Times New Roman" w:cs="Times New Roman"/>
          <w:i/>
        </w:rPr>
        <w:t>et al.</w:t>
      </w:r>
      <w:r w:rsidR="00CD3DEF">
        <w:rPr>
          <w:rFonts w:ascii="Times New Roman" w:hAnsi="Times New Roman" w:cs="Times New Roman"/>
        </w:rPr>
        <w:t xml:space="preserve"> concluded that gender was not associated with FGF-23 in </w:t>
      </w:r>
      <w:r w:rsidR="0045741B">
        <w:rPr>
          <w:rFonts w:ascii="Times New Roman" w:hAnsi="Times New Roman" w:cs="Times New Roman"/>
        </w:rPr>
        <w:t xml:space="preserve">regard to gender prevalence among different </w:t>
      </w:r>
      <w:proofErr w:type="spellStart"/>
      <w:r w:rsidR="0045741B">
        <w:rPr>
          <w:rFonts w:ascii="Times New Roman" w:hAnsi="Times New Roman" w:cs="Times New Roman"/>
        </w:rPr>
        <w:t>tertiles</w:t>
      </w:r>
      <w:proofErr w:type="spellEnd"/>
      <w:r w:rsidR="0045741B">
        <w:rPr>
          <w:rFonts w:ascii="Times New Roman" w:hAnsi="Times New Roman" w:cs="Times New Roman"/>
        </w:rPr>
        <w:t xml:space="preserve"> of FGF-23</w:t>
      </w:r>
      <w:ins w:id="140" w:author="Com" w:date="2021-05-25T15:38:00Z">
        <w:r w:rsidR="00E00AAA">
          <w:rPr>
            <w:rFonts w:ascii="Times New Roman" w:hAnsi="Times New Roman" w:cs="Times New Roman"/>
          </w:rPr>
          <w:t xml:space="preserve"> </w:t>
        </w:r>
      </w:ins>
      <w:r w:rsidR="00E00AAA">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&lt;EndNote&gt;&lt;Cite&gt;&lt;Author&gt;Turan&lt;/Author&gt;&lt;Year&gt;2016&lt;/Year&gt;&lt;RecNum&gt;2617&lt;/RecNum&gt;&lt;DisplayText&gt;(82)&lt;/DisplayText&gt;&lt;record&gt;&lt;rec-number&gt;2617&lt;/rec-number&gt;&lt;foreign-keys&gt;&lt;key app="EN" db-id="xtxwte2e4tfsz1ertemxwzv0z5wrfzz2etp5" timestamp="1622027969"&gt;2617&lt;/key&gt;&lt;/foreign-keys&gt;&lt;ref-type name="Journal Article"&gt;17&lt;/ref-type&gt;&lt;contributors&gt;&lt;authors&gt;&lt;author&gt;Turan, Mehmet Nuri&lt;/author&gt;&lt;author&gt;Kircelli, Fatih&lt;/author&gt;&lt;author&gt;Yaprak, Mustafa&lt;/author&gt;&lt;author&gt;Sisman, Ali Riza&lt;/author&gt;&lt;author&gt;Gungor, Ozkan&lt;/author&gt;&lt;author&gt;Bayraktaroglu, Selen&lt;/author&gt;&lt;author&gt;Ozkahya, Mehmet&lt;/author&gt;&lt;author&gt;Asci, Gulay&lt;/author&gt;&lt;author&gt;Floege, Jurgen&lt;/author&gt;&lt;author&gt;Ok, Ercan&lt;/author&gt;&lt;/authors&gt;&lt;/contributors&gt;&lt;titles&gt;&lt;title&gt;FGF-23 levels are associated with vascular calcification, but not with atherosclerosis, in hemodialysis patients&lt;/title&gt;&lt;secondary-title&gt;International Urology and Nephrology&lt;/secondary-title&gt;&lt;/titles&gt;&lt;periodical&gt;&lt;full-title&gt;International Urology and Nephrology&lt;/full-title&gt;&lt;/periodical&gt;&lt;pages&gt;609-617&lt;/pages&gt;&lt;volume&gt;48&lt;/volume&gt;&lt;number&gt;4&lt;/number&gt;&lt;dates&gt;&lt;year&gt;2016&lt;/year&gt;&lt;pub-dates&gt;&lt;date&gt;2016/04/01&lt;/date&gt;&lt;/pub-dates&gt;&lt;/dates&gt;&lt;isbn&gt;1573-2584&lt;/isbn&gt;&lt;urls&gt;&lt;related-urls&gt;&lt;url&gt;https://doi.org/10.1007/s11255-016-1231-1&lt;/url&gt;&lt;/related-urls&gt;&lt;/urls&gt;&lt;electronic-resource-num&gt;10.1007/s11255-016-1231-1&lt;/electronic-resource-num&gt;&lt;/record&gt;&lt;/Cite&gt;&lt;/EndNote&gt;</w:instrText>
      </w:r>
      <w:r w:rsidR="00E00AAA">
        <w:rPr>
          <w:rFonts w:ascii="Times New Roman" w:hAnsi="Times New Roman" w:cs="Times New Roman"/>
        </w:rPr>
        <w:fldChar w:fldCharType="separate"/>
      </w:r>
      <w:r w:rsidR="001245D7">
        <w:rPr>
          <w:rFonts w:ascii="Times New Roman" w:hAnsi="Times New Roman" w:cs="Times New Roman"/>
          <w:noProof/>
        </w:rPr>
        <w:t>(82)</w:t>
      </w:r>
      <w:r w:rsidR="00E00AAA">
        <w:rPr>
          <w:rFonts w:ascii="Times New Roman" w:hAnsi="Times New Roman" w:cs="Times New Roman"/>
        </w:rPr>
        <w:fldChar w:fldCharType="end"/>
      </w:r>
      <w:r w:rsidR="0045741B">
        <w:rPr>
          <w:rFonts w:ascii="Times New Roman" w:hAnsi="Times New Roman" w:cs="Times New Roman"/>
        </w:rPr>
        <w:t>.</w:t>
      </w:r>
    </w:p>
    <w:p w14:paraId="699C9D62" w14:textId="412FCCF7" w:rsidR="0062305E" w:rsidRDefault="00803CF6" w:rsidP="009F0EB3">
      <w:pPr>
        <w:spacing w:line="360" w:lineRule="auto"/>
        <w:jc w:val="both"/>
        <w:rPr>
          <w:rFonts w:ascii="Times New Roman" w:hAnsi="Times New Roman" w:cs="Times New Roman"/>
        </w:rPr>
      </w:pPr>
      <w:r>
        <w:rPr>
          <w:rFonts w:ascii="Times New Roman" w:hAnsi="Times New Roman" w:cs="Times New Roman"/>
        </w:rPr>
        <w:t>Interestingly, p</w:t>
      </w:r>
      <w:r w:rsidR="004B09A4" w:rsidRPr="00F0451F">
        <w:rPr>
          <w:rFonts w:ascii="Times New Roman" w:hAnsi="Times New Roman" w:cs="Times New Roman"/>
        </w:rPr>
        <w:t>atients with abdominal aortic calcification</w:t>
      </w:r>
      <w:r w:rsidR="00BC264B" w:rsidRPr="00F0451F">
        <w:rPr>
          <w:rFonts w:ascii="Times New Roman" w:hAnsi="Times New Roman" w:cs="Times New Roman"/>
        </w:rPr>
        <w:t xml:space="preserve"> of Kauppila index &gt; 5</w:t>
      </w:r>
      <w:r w:rsidR="004B09A4" w:rsidRPr="00F0451F">
        <w:rPr>
          <w:rFonts w:ascii="Times New Roman" w:hAnsi="Times New Roman" w:cs="Times New Roman"/>
        </w:rPr>
        <w:t xml:space="preserve"> </w:t>
      </w:r>
      <w:r w:rsidR="00BC264B" w:rsidRPr="00F0451F">
        <w:rPr>
          <w:rFonts w:ascii="Times New Roman" w:hAnsi="Times New Roman" w:cs="Times New Roman"/>
        </w:rPr>
        <w:t>are prone</w:t>
      </w:r>
      <w:r w:rsidR="004B09A4" w:rsidRPr="00F0451F">
        <w:rPr>
          <w:rFonts w:ascii="Times New Roman" w:hAnsi="Times New Roman" w:cs="Times New Roman"/>
        </w:rPr>
        <w:t xml:space="preserve"> to </w:t>
      </w:r>
      <w:r w:rsidR="00D46809" w:rsidRPr="00F0451F">
        <w:rPr>
          <w:rFonts w:ascii="Times New Roman" w:hAnsi="Times New Roman" w:cs="Times New Roman"/>
        </w:rPr>
        <w:t xml:space="preserve">have </w:t>
      </w:r>
      <w:r w:rsidR="004B09A4" w:rsidRPr="00F0451F">
        <w:rPr>
          <w:rFonts w:ascii="Times New Roman" w:hAnsi="Times New Roman" w:cs="Times New Roman"/>
        </w:rPr>
        <w:t xml:space="preserve">impaired FGF23-induced </w:t>
      </w:r>
      <w:proofErr w:type="spellStart"/>
      <w:r w:rsidR="004B09A4" w:rsidRPr="00F0451F">
        <w:rPr>
          <w:rFonts w:ascii="Times New Roman" w:hAnsi="Times New Roman" w:cs="Times New Roman"/>
        </w:rPr>
        <w:t>phosphaturic</w:t>
      </w:r>
      <w:proofErr w:type="spellEnd"/>
      <w:r w:rsidR="004B09A4" w:rsidRPr="00F0451F">
        <w:rPr>
          <w:rFonts w:ascii="Times New Roman" w:hAnsi="Times New Roman" w:cs="Times New Roman"/>
        </w:rPr>
        <w:t xml:space="preserve"> response</w:t>
      </w:r>
      <w:r w:rsidR="002951E9" w:rsidRPr="00F0451F">
        <w:rPr>
          <w:rFonts w:ascii="Times New Roman" w:hAnsi="Times New Roman" w:cs="Times New Roman"/>
        </w:rPr>
        <w:t xml:space="preserve">, </w:t>
      </w:r>
      <w:r w:rsidR="00CD3DEF">
        <w:rPr>
          <w:rFonts w:ascii="Times New Roman" w:hAnsi="Times New Roman" w:cs="Times New Roman"/>
        </w:rPr>
        <w:t>while</w:t>
      </w:r>
      <w:r w:rsidR="00FB6E88" w:rsidRPr="00F0451F">
        <w:rPr>
          <w:rFonts w:ascii="Times New Roman" w:hAnsi="Times New Roman" w:cs="Times New Roman"/>
        </w:rPr>
        <w:t xml:space="preserve"> the impairment of</w:t>
      </w:r>
      <w:r w:rsidR="002951E9" w:rsidRPr="00F0451F">
        <w:rPr>
          <w:rFonts w:ascii="Times New Roman" w:hAnsi="Times New Roman" w:cs="Times New Roman"/>
        </w:rPr>
        <w:t xml:space="preserve"> PTH-induced phosphaturia was </w:t>
      </w:r>
      <w:r w:rsidR="004D2795" w:rsidRPr="00F0451F">
        <w:rPr>
          <w:rFonts w:ascii="Times New Roman" w:hAnsi="Times New Roman" w:cs="Times New Roman"/>
        </w:rPr>
        <w:t xml:space="preserve">not </w:t>
      </w:r>
      <w:r w:rsidR="00CD3DEF">
        <w:rPr>
          <w:rFonts w:ascii="Times New Roman" w:hAnsi="Times New Roman" w:cs="Times New Roman"/>
        </w:rPr>
        <w:t>noted</w:t>
      </w:r>
      <w:r w:rsidR="002951E9" w:rsidRPr="00F0451F">
        <w:rPr>
          <w:rFonts w:ascii="Times New Roman" w:hAnsi="Times New Roman" w:cs="Times New Roman"/>
        </w:rPr>
        <w:t xml:space="preserve"> </w:t>
      </w:r>
      <w:r w:rsidR="00DC57A8">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&lt;EndNote&gt;&lt;Cite&gt;&lt;Author&gt;Craver&lt;/Author&gt;&lt;Year&gt;2013&lt;/Year&gt;&lt;RecNum&gt;2559&lt;/RecNum&gt;&lt;DisplayText&gt;(24)&lt;/DisplayText&gt;&lt;record&gt;&lt;rec-number&gt;2559&lt;/rec-number&gt;&lt;foreign-keys&gt;&lt;key app="EN" db-id="xtxwte2e4tfsz1ertemxwzv0z5wrfzz2etp5" timestamp="1622027969"&gt;2559&lt;/key&gt;&lt;/foreign-keys&gt;&lt;ref-type name="Journal Article"&gt;17&lt;/ref-type&gt;&lt;contributors&gt;&lt;authors&gt;&lt;author&gt;Craver, Lourdes&lt;/author&gt;&lt;author&gt;Dusso, Adriana&lt;/author&gt;&lt;author&gt;Martinez-Alonso, Montserrat&lt;/author&gt;&lt;author&gt;Sarro, Felipe&lt;/author&gt;&lt;author&gt;Valdivielso, José M.&lt;/author&gt;&lt;author&gt;Fernández, Elvira&lt;/author&gt;&lt;/authors&gt;&lt;/contributors&gt;&lt;titles&gt;&lt;title&gt;A low fractional excretion of Phosphate/Fgf23 ratio is associated with severe abdominal Aortic calcification in stage 3 and 4 kidney disease patients&lt;/title&gt;&lt;secondary-title&gt;BMC Nephrology&lt;/secondary-title&gt;&lt;/titles&gt;&lt;periodical&gt;&lt;full-title&gt;BMC Nephrology&lt;/full-title&gt;&lt;/periodical&gt;&lt;pages&gt;221&lt;/pages&gt;&lt;volume&gt;14&lt;/volume&gt;&lt;number&gt;1&lt;/number&gt;&lt;dates&gt;&lt;year&gt;2013&lt;/year&gt;&lt;pub-dates&gt;&lt;date&gt;2013/10/12&lt;/date&gt;&lt;/pub-dates&gt;&lt;/dates&gt;&lt;isbn&gt;1471-2369&lt;/isbn&gt;&lt;urls&gt;&lt;related-urls&gt;&lt;url&gt;https://doi.org/10.1186/1471-2369-14-221&lt;/url&gt;&lt;/related-urls&gt;&lt;/urls&gt;&lt;electronic-resource-num&gt;10.1186/1471-2369-14-221&lt;/electronic-resource-num&gt;&lt;/record&gt;&lt;/Cite&gt;&lt;/EndNote&gt;</w:instrText>
      </w:r>
      <w:r w:rsidR="00DC57A8">
        <w:rPr>
          <w:rFonts w:ascii="Times New Roman" w:hAnsi="Times New Roman" w:cs="Times New Roman"/>
        </w:rPr>
        <w:fldChar w:fldCharType="separate"/>
      </w:r>
      <w:r w:rsidR="001245D7">
        <w:rPr>
          <w:rFonts w:ascii="Times New Roman" w:hAnsi="Times New Roman" w:cs="Times New Roman"/>
          <w:noProof/>
        </w:rPr>
        <w:t>(24)</w:t>
      </w:r>
      <w:r w:rsidR="00DC57A8">
        <w:rPr>
          <w:rFonts w:ascii="Times New Roman" w:hAnsi="Times New Roman" w:cs="Times New Roman"/>
        </w:rPr>
        <w:fldChar w:fldCharType="end"/>
      </w:r>
      <w:r w:rsidR="002951E9" w:rsidRPr="00F0451F">
        <w:rPr>
          <w:rFonts w:ascii="Times New Roman" w:hAnsi="Times New Roman" w:cs="Times New Roman"/>
        </w:rPr>
        <w:t>.</w:t>
      </w:r>
      <w:r w:rsidR="0041461A" w:rsidRPr="00F0451F">
        <w:rPr>
          <w:rFonts w:ascii="Times New Roman" w:hAnsi="Times New Roman" w:cs="Times New Roman"/>
        </w:rPr>
        <w:t xml:space="preserve"> </w:t>
      </w:r>
    </w:p>
    <w:p w14:paraId="548A6B6F" w14:textId="231002E9" w:rsidR="00A264B4" w:rsidRPr="002A0C91" w:rsidRDefault="00A264B4" w:rsidP="00A264B4">
      <w:pPr>
        <w:spacing w:line="360" w:lineRule="auto"/>
        <w:rPr>
          <w:rFonts w:ascii="Times New Roman" w:hAnsi="Times New Roman" w:cs="Times New Roman"/>
          <w:bCs/>
          <w:i/>
          <w:iCs/>
        </w:rPr>
      </w:pPr>
      <w:r w:rsidRPr="002A0C91">
        <w:rPr>
          <w:rFonts w:ascii="Times New Roman" w:hAnsi="Times New Roman" w:cs="Times New Roman"/>
          <w:bCs/>
          <w:i/>
          <w:iCs/>
        </w:rPr>
        <w:t xml:space="preserve">Vitamin D deficiency and </w:t>
      </w:r>
      <w:ins w:id="141" w:author="Com" w:date="2021-05-25T16:06:00Z">
        <w:r w:rsidR="002A0C91">
          <w:rPr>
            <w:rFonts w:ascii="Times New Roman" w:hAnsi="Times New Roman" w:cs="Times New Roman"/>
            <w:bCs/>
            <w:i/>
            <w:iCs/>
          </w:rPr>
          <w:t>G</w:t>
        </w:r>
      </w:ins>
      <w:ins w:id="142" w:author="Com" w:date="2021-05-25T16:05:00Z">
        <w:r w:rsidR="002A0C91">
          <w:rPr>
            <w:rFonts w:ascii="Times New Roman" w:hAnsi="Times New Roman" w:cs="Times New Roman"/>
            <w:bCs/>
            <w:i/>
            <w:iCs/>
          </w:rPr>
          <w:t>ender di</w:t>
        </w:r>
      </w:ins>
      <w:ins w:id="143" w:author="Com" w:date="2021-05-25T16:06:00Z">
        <w:r w:rsidR="002A0C91">
          <w:rPr>
            <w:rFonts w:ascii="Times New Roman" w:hAnsi="Times New Roman" w:cs="Times New Roman"/>
            <w:bCs/>
            <w:i/>
            <w:iCs/>
          </w:rPr>
          <w:t>fferences</w:t>
        </w:r>
      </w:ins>
    </w:p>
    <w:p w14:paraId="44D90465" w14:textId="53104346" w:rsidR="00A264B4" w:rsidRDefault="00A264B4" w:rsidP="009F0EB3">
      <w:pPr>
        <w:spacing w:line="360" w:lineRule="auto"/>
        <w:jc w:val="both"/>
        <w:rPr>
          <w:rFonts w:ascii="Times New Roman" w:hAnsi="Times New Roman" w:cs="Times New Roman"/>
        </w:rPr>
      </w:pPr>
      <w:r w:rsidRPr="00F0451F">
        <w:rPr>
          <w:rFonts w:ascii="Times New Roman" w:hAnsi="Times New Roman" w:cs="Times New Roman"/>
        </w:rPr>
        <w:lastRenderedPageBreak/>
        <w:t>Female gender had been shown to be associated with 25-hydroxyvitamin D (25D) deficiency in hemodialysis patients</w:t>
      </w:r>
      <w:ins w:id="144" w:author="Com" w:date="2021-05-25T15:40:00Z">
        <w:r w:rsidR="00DC57A8">
          <w:rPr>
            <w:rFonts w:ascii="Times New Roman" w:hAnsi="Times New Roman" w:cs="Times New Roman"/>
          </w:rPr>
          <w:t xml:space="preserve"> </w:t>
        </w:r>
      </w:ins>
      <w:r w:rsidR="00DC57A8">
        <w:rPr>
          <w:rFonts w:ascii="Times New Roman" w:hAnsi="Times New Roman" w:cs="Times New Roman"/>
        </w:rPr>
        <w:fldChar w:fldCharType="begin">
          <w:fldData xml:space="preserve">PEVuZE5vdGU+PENpdGU+PEF1dGhvcj5KZWFuPC9BdXRob3I+PFllYXI+MjAwODwvWWVhcj48UmVj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</w:fldData>
        </w:fldChar>
      </w:r>
      <w:r w:rsidR="00EB3CD3">
        <w:rPr>
          <w:rFonts w:ascii="Times New Roman" w:hAnsi="Times New Roman" w:cs="Times New Roman"/>
        </w:rPr>
        <w:instrText xml:space="preserve"> ADDIN EN.CITE </w:instrText>
      </w:r>
      <w:r w:rsidR="00EB3CD3">
        <w:rPr>
          <w:rFonts w:ascii="Times New Roman" w:hAnsi="Times New Roman" w:cs="Times New Roman"/>
        </w:rPr>
        <w:fldChar w:fldCharType="begin">
          <w:fldData xml:space="preserve">PEVuZE5vdGU+PENpdGU+PEF1dGhvcj5KZWFuPC9BdXRob3I+PFllYXI+MjAwODwvWWVhcj48UmVj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</w:fldData>
        </w:fldChar>
      </w:r>
      <w:r w:rsidR="00EB3CD3">
        <w:rPr>
          <w:rFonts w:ascii="Times New Roman" w:hAnsi="Times New Roman" w:cs="Times New Roman"/>
        </w:rPr>
        <w:instrText xml:space="preserve"> ADDIN EN.CITE.DATA </w:instrText>
      </w:r>
      <w:r w:rsidR="00EB3CD3">
        <w:rPr>
          <w:rFonts w:ascii="Times New Roman" w:hAnsi="Times New Roman" w:cs="Times New Roman"/>
        </w:rPr>
      </w:r>
      <w:r w:rsidR="00EB3CD3">
        <w:rPr>
          <w:rFonts w:ascii="Times New Roman" w:hAnsi="Times New Roman" w:cs="Times New Roman"/>
        </w:rPr>
        <w:fldChar w:fldCharType="end"/>
      </w:r>
      <w:r w:rsidR="00DC57A8">
        <w:rPr>
          <w:rFonts w:ascii="Times New Roman" w:hAnsi="Times New Roman" w:cs="Times New Roman"/>
        </w:rPr>
        <w:fldChar w:fldCharType="separate"/>
      </w:r>
      <w:r w:rsidR="001245D7">
        <w:rPr>
          <w:rFonts w:ascii="Times New Roman" w:hAnsi="Times New Roman" w:cs="Times New Roman"/>
          <w:noProof/>
        </w:rPr>
        <w:t>(12, 143)</w:t>
      </w:r>
      <w:r w:rsidR="00DC57A8">
        <w:rPr>
          <w:rFonts w:ascii="Times New Roman" w:hAnsi="Times New Roman" w:cs="Times New Roman"/>
        </w:rPr>
        <w:fldChar w:fldCharType="end"/>
      </w:r>
      <w:r w:rsidRPr="00F0451F">
        <w:rPr>
          <w:rFonts w:ascii="Times New Roman" w:hAnsi="Times New Roman" w:cs="Times New Roman"/>
        </w:rPr>
        <w:t xml:space="preserve">. </w:t>
      </w:r>
      <w:r>
        <w:rPr>
          <w:rFonts w:ascii="Times New Roman" w:hAnsi="Times New Roman" w:cs="Times New Roman"/>
        </w:rPr>
        <w:t xml:space="preserve">Whether gender determines vascular calcification through vitamin D deficiency remained unclear. </w:t>
      </w:r>
      <w:proofErr w:type="spellStart"/>
      <w:r>
        <w:rPr>
          <w:rFonts w:ascii="Times New Roman" w:hAnsi="Times New Roman" w:cs="Times New Roman"/>
        </w:rPr>
        <w:t>Calcidiol</w:t>
      </w:r>
      <w:proofErr w:type="spellEnd"/>
      <w:r>
        <w:rPr>
          <w:rFonts w:ascii="Times New Roman" w:hAnsi="Times New Roman" w:cs="Times New Roman"/>
        </w:rPr>
        <w:t xml:space="preserve"> deficiency had been described to be associated with r</w:t>
      </w:r>
      <w:r w:rsidRPr="0050516C">
        <w:rPr>
          <w:rFonts w:ascii="Times New Roman" w:hAnsi="Times New Roman" w:cs="Times New Roman"/>
        </w:rPr>
        <w:t xml:space="preserve">educed sun exposure, reduced skin synthesis, reduced ingestion of foods </w:t>
      </w:r>
      <w:r>
        <w:rPr>
          <w:rFonts w:ascii="Times New Roman" w:hAnsi="Times New Roman" w:cs="Times New Roman"/>
        </w:rPr>
        <w:t xml:space="preserve">with </w:t>
      </w:r>
      <w:r w:rsidRPr="0050516C">
        <w:rPr>
          <w:rFonts w:ascii="Times New Roman" w:hAnsi="Times New Roman" w:cs="Times New Roman"/>
        </w:rPr>
        <w:t xml:space="preserve">vitamin D, loss of </w:t>
      </w:r>
      <w:r>
        <w:rPr>
          <w:rFonts w:ascii="Times New Roman" w:hAnsi="Times New Roman" w:cs="Times New Roman"/>
        </w:rPr>
        <w:t>vitamin D binding protein</w:t>
      </w:r>
      <w:r w:rsidRPr="0050516C">
        <w:rPr>
          <w:rFonts w:ascii="Times New Roman" w:hAnsi="Times New Roman" w:cs="Times New Roman"/>
        </w:rPr>
        <w:t xml:space="preserve"> with proteinuria</w:t>
      </w:r>
      <w:r>
        <w:rPr>
          <w:rFonts w:ascii="Times New Roman" w:hAnsi="Times New Roman" w:cs="Times New Roman"/>
        </w:rPr>
        <w:t xml:space="preserve"> </w:t>
      </w:r>
      <w:r w:rsidR="00DC57A8">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&lt;EndNote&gt;&lt;Cite&gt;&lt;Author&gt;Nigwekar&lt;/Author&gt;&lt;Year&gt;2012&lt;/Year&gt;&lt;RecNum&gt;2706&lt;/RecNum&gt;&lt;DisplayText&gt;(171)&lt;/DisplayText&gt;&lt;record&gt;&lt;rec-number&gt;2706&lt;/rec-number&gt;&lt;foreign-keys&gt;&lt;key app="EN" db-id="xtxwte2e4tfsz1ertemxwzv0z5wrfzz2etp5" timestamp="1622027971"&gt;2706&lt;/key&gt;&lt;/foreign-keys&gt;&lt;ref-type name="Journal Article"&gt;17&lt;/ref-type&gt;&lt;contributors&gt;&lt;authors&gt;&lt;author&gt;Nigwekar, Sagar U.&lt;/author&gt;&lt;author&gt;Bhan, Ishir&lt;/author&gt;&lt;author&gt;Thadhani, Ravi&lt;/author&gt;&lt;/authors&gt;&lt;/contributors&gt;&lt;titles&gt;&lt;title&gt;Ergocalciferol and Cholecalciferol in CKD&lt;/title&gt;&lt;secondary-title&gt;American Journal of Kidney Diseases&lt;/secondary-title&gt;&lt;/titles&gt;&lt;periodical&gt;&lt;full-title&gt;American Journal of Kidney Diseases&lt;/full-title&gt;&lt;/periodical&gt;&lt;pages&gt;139-156&lt;/pages&gt;&lt;volume&gt;60&lt;/volume&gt;&lt;number&gt;1&lt;/number&gt;&lt;dates&gt;&lt;year&gt;2012&lt;/year&gt;&lt;/dates&gt;&lt;publisher&gt;Elsevier&lt;/publisher&gt;&lt;isbn&gt;0272-6386&lt;/isbn&gt;&lt;urls&gt;&lt;related-urls&gt;&lt;url&gt;https://doi.org/10.1053/j.ajkd.2011.12.035&lt;/url&gt;&lt;/related-urls&gt;&lt;/urls&gt;&lt;electronic-resource-num&gt;10.1053/j.ajkd.2011.12.035&lt;/electronic-resource-num&gt;&lt;access-date&gt;2021/05/25&lt;/access-date&gt;&lt;/record&gt;&lt;/Cite&gt;&lt;/EndNote&gt;</w:instrText>
      </w:r>
      <w:r w:rsidR="00DC57A8">
        <w:rPr>
          <w:rFonts w:ascii="Times New Roman" w:hAnsi="Times New Roman" w:cs="Times New Roman"/>
        </w:rPr>
        <w:fldChar w:fldCharType="separate"/>
      </w:r>
      <w:r w:rsidR="001245D7">
        <w:rPr>
          <w:rFonts w:ascii="Times New Roman" w:hAnsi="Times New Roman" w:cs="Times New Roman"/>
          <w:noProof/>
        </w:rPr>
        <w:t>(171)</w:t>
      </w:r>
      <w:r w:rsidR="00DC57A8">
        <w:rPr>
          <w:rFonts w:ascii="Times New Roman" w:hAnsi="Times New Roman" w:cs="Times New Roman"/>
        </w:rPr>
        <w:fldChar w:fldCharType="end"/>
      </w:r>
      <w:r>
        <w:rPr>
          <w:rFonts w:ascii="Times New Roman" w:hAnsi="Times New Roman" w:cs="Times New Roman"/>
        </w:rPr>
        <w:t>. T</w:t>
      </w:r>
      <w:r w:rsidRPr="00F0451F">
        <w:rPr>
          <w:rFonts w:ascii="Times New Roman" w:hAnsi="Times New Roman" w:cs="Times New Roman"/>
        </w:rPr>
        <w:t xml:space="preserve">he relationship between the serum vitamin D level and vascular calcification scores in hemodialysis patients </w:t>
      </w:r>
      <w:r>
        <w:rPr>
          <w:rFonts w:ascii="Times New Roman" w:hAnsi="Times New Roman" w:cs="Times New Roman"/>
        </w:rPr>
        <w:t>was of some controversy</w:t>
      </w:r>
      <w:r w:rsidRPr="00F0451F">
        <w:rPr>
          <w:rFonts w:ascii="Times New Roman" w:hAnsi="Times New Roman" w:cs="Times New Roman"/>
        </w:rPr>
        <w:t xml:space="preserve">. Chang </w:t>
      </w:r>
      <w:r w:rsidRPr="00CB6C81">
        <w:rPr>
          <w:rFonts w:ascii="Times New Roman" w:hAnsi="Times New Roman" w:cs="Times New Roman"/>
          <w:i/>
        </w:rPr>
        <w:t>et al.</w:t>
      </w:r>
      <w:r w:rsidRPr="00F0451F">
        <w:rPr>
          <w:rFonts w:ascii="Times New Roman" w:hAnsi="Times New Roman" w:cs="Times New Roman"/>
        </w:rPr>
        <w:t xml:space="preserve"> illustrated a negative correlation of 25D levels with the Kauppila index in 289 hemodialysis patients from a cohort in South Korea</w:t>
      </w:r>
      <w:ins w:id="145" w:author="Com" w:date="2021-05-25T15:44:00Z">
        <w:r w:rsidR="00DC57A8">
          <w:rPr>
            <w:rFonts w:ascii="Times New Roman" w:hAnsi="Times New Roman" w:cs="Times New Roman"/>
          </w:rPr>
          <w:t xml:space="preserve"> </w:t>
        </w:r>
      </w:ins>
      <w:r w:rsidR="00DC57A8">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&lt;EndNote&gt;&lt;Cite&gt;&lt;Author&gt;Chang&lt;/Author&gt;&lt;Year&gt;2012&lt;/Year&gt;&lt;RecNum&gt;2547&lt;/RecNum&gt;&lt;DisplayText&gt;(12)&lt;/DisplayText&gt;&lt;record&gt;&lt;rec-number&gt;2547&lt;/rec-number&gt;&lt;foreign-keys&gt;&lt;key app="EN" db-id="xtxwte2e4tfsz1ertemxwzv0z5wrfzz2etp5" timestamp="1622027968"&gt;2547&lt;/key&gt;&lt;/foreign-keys&gt;&lt;ref-type name="Journal Article"&gt;17&lt;/ref-type&gt;&lt;contributors&gt;&lt;authors&gt;&lt;author&gt;Chang, Jae Hyun&lt;/author&gt;&lt;author&gt;Ro, Han&lt;/author&gt;&lt;author&gt;Kim, Sejoong&lt;/author&gt;&lt;author&gt;Lee, Hyun Hee&lt;/author&gt;&lt;author&gt;Chung, Wookyung&lt;/author&gt;&lt;author&gt;Jung, Ji Yong&lt;/author&gt;&lt;/authors&gt;&lt;/contributors&gt;&lt;titles&gt;&lt;title&gt;Study on the relationship between serum 25-hydroxyvitamin D levels and vascular calcification in hemodialysis patients with consideration of seasonal variation in vitamin D levels&lt;/title&gt;&lt;secondary-title&gt;Atherosclerosis&lt;/secondary-title&gt;&lt;/titles&gt;&lt;periodical&gt;&lt;full-title&gt;Atherosclerosis&lt;/full-title&gt;&lt;/periodical&gt;&lt;pages&gt;563-568&lt;/pages&gt;&lt;volume&gt;220&lt;/volume&gt;&lt;number&gt;2&lt;/number&gt;&lt;dates&gt;&lt;year&gt;2012&lt;/year&gt;&lt;/dates&gt;&lt;publisher&gt;Elsevier&lt;/publisher&gt;&lt;isbn&gt;0021-9150&lt;/isbn&gt;&lt;urls&gt;&lt;related-urls&gt;&lt;url&gt;https://doi.org/10.1016/j.atherosclerosis.2011.11.028&lt;/url&gt;&lt;/related-urls&gt;&lt;/urls&gt;&lt;electronic-resource-num&gt;10.1016/j.atherosclerosis.2011.11.028&lt;/electronic-resource-num&gt;&lt;access-date&gt;2021/05/25&lt;/access-date&gt;&lt;/record&gt;&lt;/Cite&gt;&lt;/EndNote&gt;</w:instrText>
      </w:r>
      <w:r w:rsidR="00DC57A8">
        <w:rPr>
          <w:rFonts w:ascii="Times New Roman" w:hAnsi="Times New Roman" w:cs="Times New Roman"/>
        </w:rPr>
        <w:fldChar w:fldCharType="separate"/>
      </w:r>
      <w:r w:rsidR="001245D7">
        <w:rPr>
          <w:rFonts w:ascii="Times New Roman" w:hAnsi="Times New Roman" w:cs="Times New Roman"/>
          <w:noProof/>
        </w:rPr>
        <w:t>(12)</w:t>
      </w:r>
      <w:r w:rsidR="00DC57A8">
        <w:rPr>
          <w:rFonts w:ascii="Times New Roman" w:hAnsi="Times New Roman" w:cs="Times New Roman"/>
        </w:rPr>
        <w:fldChar w:fldCharType="end"/>
      </w:r>
      <w:r w:rsidRPr="00F0451F">
        <w:rPr>
          <w:rFonts w:ascii="Times New Roman" w:hAnsi="Times New Roman" w:cs="Times New Roman"/>
        </w:rPr>
        <w:t xml:space="preserve">. Wang </w:t>
      </w:r>
      <w:r w:rsidRPr="00CB6C81">
        <w:rPr>
          <w:rFonts w:ascii="Times New Roman" w:hAnsi="Times New Roman" w:cs="Times New Roman"/>
          <w:i/>
        </w:rPr>
        <w:t>et al.</w:t>
      </w:r>
      <w:r w:rsidRPr="00F0451F">
        <w:rPr>
          <w:rFonts w:ascii="Times New Roman" w:hAnsi="Times New Roman" w:cs="Times New Roman"/>
        </w:rPr>
        <w:t xml:space="preserve"> revealed a similar result, where 25D levels were negatively related to the Kauppila index in 126 hemodialysis patients from China</w:t>
      </w:r>
      <w:ins w:id="146" w:author="Com" w:date="2021-05-25T15:48:00Z">
        <w:r w:rsidR="00364862">
          <w:rPr>
            <w:rFonts w:ascii="Times New Roman" w:hAnsi="Times New Roman" w:cs="Times New Roman"/>
          </w:rPr>
          <w:t xml:space="preserve"> </w:t>
        </w:r>
      </w:ins>
      <w:r w:rsidR="00364862">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&lt;EndNote&gt;&lt;Cite&gt;&lt;Author&gt;Wang&lt;/Author&gt;&lt;Year&gt;2015&lt;/Year&gt;&lt;RecNum&gt;2707&lt;/RecNum&gt;&lt;DisplayText&gt;(172)&lt;/DisplayText&gt;&lt;record&gt;&lt;rec-number&gt;2707&lt;/rec-number&gt;&lt;foreign-keys&gt;&lt;key app="EN" db-id="xtxwte2e4tfsz1ertemxwzv0z5wrfzz2etp5" timestamp="1622027971"&gt;2707&lt;/key&gt;&lt;/foreign-keys&gt;&lt;ref-type name="Journal Article"&gt;17&lt;/ref-type&gt;&lt;contributors&gt;&lt;authors&gt;&lt;author&gt;Wang, F.&lt;/author&gt;&lt;author&gt;Wu, S.&lt;/author&gt;&lt;author&gt;Ruan, Y.&lt;/author&gt;&lt;author&gt;Wang, L.&lt;/author&gt;&lt;/authors&gt;&lt;/contributors&gt;&lt;auth-address&gt;Department of Urology, Sichuan Academy of Medical Science, Sichuan Provincial People&amp;apos;s Hospital Chengdu 610072, China.&lt;/auth-address&gt;&lt;titles&gt;&lt;title&gt;Correlation of serum 25-hydroxyvitamin D level with vascular calcification in hemodialysis patients&lt;/title&gt;&lt;secondary-title&gt;Int J Clin Exp Med&lt;/secondary-title&gt;&lt;/titles&gt;&lt;periodical&gt;&lt;full-title&gt;Int J Clin Exp Med&lt;/full-title&gt;&lt;/periodical&gt;&lt;pages&gt;15745-51&lt;/pages&gt;&lt;volume&gt;8&lt;/volume&gt;&lt;number&gt;9&lt;/number&gt;&lt;edition&gt;2015/12/03&lt;/edition&gt;&lt;keywords&gt;&lt;keyword&gt;25-hydroxyvitamin D&lt;/keyword&gt;&lt;keyword&gt;Maintenance hemodialysis&lt;/keyword&gt;&lt;keyword&gt;calcification score&lt;/keyword&gt;&lt;keyword&gt;vascular calcification&lt;/keyword&gt;&lt;/keywords&gt;&lt;dates&gt;&lt;year&gt;2015&lt;/year&gt;&lt;/dates&gt;&lt;isbn&gt;1940-5901 (Print)&amp;#xD;1940-5901&lt;/isbn&gt;&lt;accession-num&gt;26629071&lt;/accession-num&gt;&lt;urls&gt;&lt;/urls&gt;&lt;custom2&gt;PMC4658960&lt;/custom2&gt;&lt;remote-database-provider&gt;NLM&lt;/remote-database-provider&gt;&lt;language&gt;eng&lt;/language&gt;&lt;/record&gt;&lt;/Cite&gt;&lt;/EndNote&gt;</w:instrText>
      </w:r>
      <w:r w:rsidR="00364862">
        <w:rPr>
          <w:rFonts w:ascii="Times New Roman" w:hAnsi="Times New Roman" w:cs="Times New Roman"/>
        </w:rPr>
        <w:fldChar w:fldCharType="separate"/>
      </w:r>
      <w:r w:rsidR="001245D7">
        <w:rPr>
          <w:rFonts w:ascii="Times New Roman" w:hAnsi="Times New Roman" w:cs="Times New Roman"/>
          <w:noProof/>
        </w:rPr>
        <w:t>(172)</w:t>
      </w:r>
      <w:r w:rsidR="00364862">
        <w:rPr>
          <w:rFonts w:ascii="Times New Roman" w:hAnsi="Times New Roman" w:cs="Times New Roman"/>
        </w:rPr>
        <w:fldChar w:fldCharType="end"/>
      </w:r>
      <w:r w:rsidRPr="00F0451F">
        <w:rPr>
          <w:rFonts w:ascii="Times New Roman" w:hAnsi="Times New Roman" w:cs="Times New Roman"/>
        </w:rPr>
        <w:t xml:space="preserve">. In both studies, 25D levels lost their significances after adjustment. The relationship between </w:t>
      </w:r>
      <w:r>
        <w:rPr>
          <w:rFonts w:ascii="Times New Roman" w:hAnsi="Times New Roman" w:cs="Times New Roman"/>
        </w:rPr>
        <w:t xml:space="preserve">serum </w:t>
      </w:r>
      <w:r w:rsidRPr="00F0451F">
        <w:rPr>
          <w:rFonts w:ascii="Times New Roman" w:hAnsi="Times New Roman" w:cs="Times New Roman"/>
        </w:rPr>
        <w:t xml:space="preserve">25D </w:t>
      </w:r>
      <w:r>
        <w:rPr>
          <w:rFonts w:ascii="Times New Roman" w:hAnsi="Times New Roman" w:cs="Times New Roman"/>
        </w:rPr>
        <w:t xml:space="preserve">levels </w:t>
      </w:r>
      <w:r w:rsidRPr="00F0451F">
        <w:rPr>
          <w:rFonts w:ascii="Times New Roman" w:hAnsi="Times New Roman" w:cs="Times New Roman"/>
        </w:rPr>
        <w:t>and vascular calcification</w:t>
      </w:r>
      <w:r>
        <w:rPr>
          <w:rFonts w:ascii="Times New Roman" w:hAnsi="Times New Roman" w:cs="Times New Roman"/>
        </w:rPr>
        <w:t xml:space="preserve"> in</w:t>
      </w:r>
      <w:r w:rsidRPr="00F0451F">
        <w:rPr>
          <w:rFonts w:ascii="Times New Roman" w:hAnsi="Times New Roman" w:cs="Times New Roman"/>
        </w:rPr>
        <w:t xml:space="preserve"> </w:t>
      </w:r>
      <w:r>
        <w:rPr>
          <w:rFonts w:ascii="Times New Roman" w:hAnsi="Times New Roman" w:cs="Times New Roman"/>
        </w:rPr>
        <w:t xml:space="preserve">subgroups of </w:t>
      </w:r>
      <w:r w:rsidRPr="00F0451F">
        <w:rPr>
          <w:rFonts w:ascii="Times New Roman" w:hAnsi="Times New Roman" w:cs="Times New Roman"/>
        </w:rPr>
        <w:t xml:space="preserve">different genders remained unclear, but the evidence </w:t>
      </w:r>
      <w:r>
        <w:rPr>
          <w:rFonts w:ascii="Times New Roman" w:hAnsi="Times New Roman" w:cs="Times New Roman"/>
        </w:rPr>
        <w:t xml:space="preserve">above could </w:t>
      </w:r>
      <w:r w:rsidRPr="00F0451F">
        <w:rPr>
          <w:rFonts w:ascii="Times New Roman" w:hAnsi="Times New Roman" w:cs="Times New Roman"/>
        </w:rPr>
        <w:t xml:space="preserve">support </w:t>
      </w:r>
      <w:r>
        <w:rPr>
          <w:rFonts w:ascii="Times New Roman" w:hAnsi="Times New Roman" w:cs="Times New Roman"/>
        </w:rPr>
        <w:t>the</w:t>
      </w:r>
      <w:r w:rsidRPr="00F0451F">
        <w:rPr>
          <w:rFonts w:ascii="Times New Roman" w:hAnsi="Times New Roman" w:cs="Times New Roman"/>
        </w:rPr>
        <w:t xml:space="preserve"> association between female gender and </w:t>
      </w:r>
      <w:r>
        <w:rPr>
          <w:rFonts w:ascii="Times New Roman" w:hAnsi="Times New Roman" w:cs="Times New Roman"/>
        </w:rPr>
        <w:t>vitamin D deficiency</w:t>
      </w:r>
      <w:r w:rsidRPr="00F0451F">
        <w:rPr>
          <w:rFonts w:ascii="Times New Roman" w:hAnsi="Times New Roman" w:cs="Times New Roman"/>
        </w:rPr>
        <w:t>.</w:t>
      </w:r>
      <w:r>
        <w:rPr>
          <w:rFonts w:ascii="Times New Roman" w:hAnsi="Times New Roman" w:cs="Times New Roman"/>
        </w:rPr>
        <w:t xml:space="preserve"> </w:t>
      </w:r>
    </w:p>
    <w:p w14:paraId="5858372B" w14:textId="77690E35" w:rsidR="0046336D" w:rsidRPr="00C624AF" w:rsidRDefault="0046336D" w:rsidP="0046336D">
      <w:pPr>
        <w:spacing w:line="360" w:lineRule="auto"/>
        <w:jc w:val="both"/>
        <w:rPr>
          <w:rFonts w:ascii="Times New Roman" w:hAnsi="Times New Roman" w:cs="Times New Roman"/>
          <w:bCs/>
          <w:i/>
          <w:iCs/>
        </w:rPr>
      </w:pPr>
      <w:r w:rsidRPr="00C624AF">
        <w:rPr>
          <w:rFonts w:ascii="Times New Roman" w:hAnsi="Times New Roman" w:cs="Times New Roman"/>
          <w:bCs/>
          <w:i/>
          <w:iCs/>
        </w:rPr>
        <w:t xml:space="preserve">Osteoprotegerin </w:t>
      </w:r>
      <w:ins w:id="147" w:author="Com" w:date="2021-05-25T16:06:00Z">
        <w:r w:rsidR="00C624AF" w:rsidRPr="00C624AF">
          <w:rPr>
            <w:rFonts w:ascii="Times New Roman" w:hAnsi="Times New Roman" w:cs="Times New Roman"/>
            <w:bCs/>
            <w:i/>
            <w:iCs/>
          </w:rPr>
          <w:t>and Gender differences</w:t>
        </w:r>
      </w:ins>
    </w:p>
    <w:p w14:paraId="60953D29" w14:textId="23D0A00D" w:rsidR="0046336D" w:rsidRPr="00F0451F" w:rsidRDefault="0046336D" w:rsidP="009F0EB3">
      <w:pPr>
        <w:spacing w:line="360" w:lineRule="auto"/>
        <w:jc w:val="both"/>
        <w:rPr>
          <w:rFonts w:ascii="Times New Roman" w:hAnsi="Times New Roman" w:cs="Times New Roman"/>
        </w:rPr>
      </w:pPr>
      <w:r>
        <w:rPr>
          <w:rFonts w:ascii="Times New Roman" w:hAnsi="Times New Roman" w:cs="Times New Roman"/>
        </w:rPr>
        <w:t xml:space="preserve">A study conducted by </w:t>
      </w:r>
      <w:r w:rsidRPr="0030391B">
        <w:rPr>
          <w:rFonts w:ascii="Times New Roman" w:hAnsi="Times New Roman" w:cs="Times New Roman"/>
        </w:rPr>
        <w:t xml:space="preserve">Scialla </w:t>
      </w:r>
      <w:r w:rsidRPr="00CB6C81">
        <w:rPr>
          <w:rFonts w:ascii="Times New Roman" w:hAnsi="Times New Roman" w:cs="Times New Roman"/>
          <w:i/>
        </w:rPr>
        <w:t>et al.</w:t>
      </w:r>
      <w:r>
        <w:rPr>
          <w:rFonts w:ascii="Times New Roman" w:hAnsi="Times New Roman" w:cs="Times New Roman"/>
        </w:rPr>
        <w:t xml:space="preserve"> confirmed a</w:t>
      </w:r>
      <w:r w:rsidRPr="00F0451F">
        <w:rPr>
          <w:rFonts w:ascii="Times New Roman" w:hAnsi="Times New Roman" w:cs="Times New Roman"/>
        </w:rPr>
        <w:t xml:space="preserve"> 30% increase in the ratio of aortic pulse wave velocity (PWV) predicted by higher osteoprotegerin when unadjusted had been elucidated. However, the effect size was lower (ratio = 1.10) when adjusted for traditional/non-traditional risk factors, and cortical bone mineral content measured by peripheral quantitative computed tomography of the left tibia </w:t>
      </w:r>
      <w:r w:rsidR="00155FF7">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&lt;EndNote&gt;&lt;Cite&gt;&lt;Author&gt;Scialla&lt;/Author&gt;&lt;Year&gt;2011&lt;/Year&gt;&lt;RecNum&gt;2691&lt;/RecNum&gt;&lt;DisplayText&gt;(156)&lt;/DisplayText&gt;&lt;record&gt;&lt;rec-number&gt;2691&lt;/rec-number&gt;&lt;foreign-keys&gt;&lt;key app="EN" db-id="xtxwte2e4tfsz1ertemxwzv0z5wrfzz2etp5" timestamp="1622027971"&gt;2691&lt;/key&gt;&lt;/foreign-keys&gt;&lt;ref-type name="Journal Article"&gt;17&lt;/ref-type&gt;&lt;contributors&gt;&lt;authors&gt;&lt;author&gt;Scialla, Julia J.&lt;/author&gt;&lt;author&gt;Leonard, Mary B.&lt;/author&gt;&lt;author&gt;Townsend, Raymond R.&lt;/author&gt;&lt;author&gt;Appel, Lawrence&lt;/author&gt;&lt;author&gt;Wolf, Myles&lt;/author&gt;&lt;author&gt;Budoff, Matt J.&lt;/author&gt;&lt;author&gt;Chen, Jing&lt;/author&gt;&lt;author&gt;Lustigova, Eva&lt;/author&gt;&lt;author&gt;Gadegbeku, Crystal A.&lt;/author&gt;&lt;author&gt;Glenn, Melanie&lt;/author&gt;&lt;author&gt;Hanish, Asaf&lt;/author&gt;&lt;author&gt;Raj, Dominic&lt;/author&gt;&lt;author&gt;Rosas, Sylvia E.&lt;/author&gt;&lt;author&gt;Seliger, Stephen L.&lt;/author&gt;&lt;author&gt;Weir, Matthew R.&lt;/author&gt;&lt;author&gt;Parekh, Rulan S.&lt;/author&gt;&lt;/authors&gt;&lt;/contributors&gt;&lt;titles&gt;&lt;title&gt;Correlates of Osteoprotegerin and Association with Aortic Pulse Wave Velocity in Patients with Chronic Kidney Disease&lt;/title&gt;&lt;secondary-title&gt;Clinical Journal of the American Society of Nephrology&lt;/secondary-title&gt;&lt;/titles&gt;&lt;periodical&gt;&lt;full-title&gt;Clinical Journal of the American Society of Nephrology&lt;/full-title&gt;&lt;/periodical&gt;&lt;pages&gt;2612&lt;/pages&gt;&lt;volume&gt;6&lt;/volume&gt;&lt;number&gt;11&lt;/number&gt;&lt;dates&gt;&lt;year&gt;2011&lt;/year&gt;&lt;/dates&gt;&lt;urls&gt;&lt;related-urls&gt;&lt;url&gt;http://cjasn.asnjournals.org/content/6/11/2612.abstract&lt;/url&gt;&lt;/related-urls&gt;&lt;/urls&gt;&lt;electronic-resource-num&gt;10.2215/CJN.03910411&lt;/electronic-resource-num&gt;&lt;/record&gt;&lt;/Cite&gt;&lt;/EndNote&gt;</w:instrText>
      </w:r>
      <w:r w:rsidR="00155FF7">
        <w:rPr>
          <w:rFonts w:ascii="Times New Roman" w:hAnsi="Times New Roman" w:cs="Times New Roman"/>
        </w:rPr>
        <w:fldChar w:fldCharType="separate"/>
      </w:r>
      <w:r w:rsidR="001245D7">
        <w:rPr>
          <w:rFonts w:ascii="Times New Roman" w:hAnsi="Times New Roman" w:cs="Times New Roman"/>
          <w:noProof/>
        </w:rPr>
        <w:t>(156)</w:t>
      </w:r>
      <w:r w:rsidR="00155FF7">
        <w:rPr>
          <w:rFonts w:ascii="Times New Roman" w:hAnsi="Times New Roman" w:cs="Times New Roman"/>
        </w:rPr>
        <w:fldChar w:fldCharType="end"/>
      </w:r>
      <w:r w:rsidRPr="00F0451F">
        <w:rPr>
          <w:rFonts w:ascii="Times New Roman" w:hAnsi="Times New Roman" w:cs="Times New Roman"/>
        </w:rPr>
        <w:t>.</w:t>
      </w:r>
      <w:r w:rsidRPr="00F0451F">
        <w:rPr>
          <w:rFonts w:ascii="Times New Roman" w:hAnsi="Times New Roman" w:cs="Times New Roman"/>
        </w:rPr>
        <w:tab/>
        <w:t>Male gender had been widely concerned as a risk factor for higher vascular calcification scores throughout the studies included in this review.</w:t>
      </w:r>
      <w:r>
        <w:rPr>
          <w:rFonts w:ascii="Times New Roman" w:hAnsi="Times New Roman" w:cs="Times New Roman"/>
        </w:rPr>
        <w:t xml:space="preserve"> Interestingly, female gender may still play a role in vascular calcification in CKD patients. Osteoprotegerin </w:t>
      </w:r>
      <w:r w:rsidRPr="00F0451F">
        <w:rPr>
          <w:rFonts w:ascii="Times New Roman" w:hAnsi="Times New Roman" w:cs="Times New Roman"/>
        </w:rPr>
        <w:t xml:space="preserve">had been shown to predict </w:t>
      </w:r>
      <w:r w:rsidRPr="008E6636">
        <w:rPr>
          <w:rFonts w:ascii="Times New Roman" w:hAnsi="Times New Roman" w:cs="Times New Roman"/>
        </w:rPr>
        <w:t xml:space="preserve">CACS ≥ 100 with a cutoff value of 757.7 </w:t>
      </w:r>
      <w:proofErr w:type="spellStart"/>
      <w:r w:rsidRPr="008E6636">
        <w:rPr>
          <w:rFonts w:ascii="Times New Roman" w:hAnsi="Times New Roman" w:cs="Times New Roman"/>
        </w:rPr>
        <w:t>pg</w:t>
      </w:r>
      <w:proofErr w:type="spellEnd"/>
      <w:r w:rsidRPr="008E6636">
        <w:rPr>
          <w:rFonts w:ascii="Times New Roman" w:hAnsi="Times New Roman" w:cs="Times New Roman"/>
        </w:rPr>
        <w:t>/mL alongside with male gender (</w:t>
      </w:r>
      <w:r>
        <w:rPr>
          <w:rFonts w:ascii="Times New Roman" w:hAnsi="Times New Roman" w:cs="Times New Roman"/>
        </w:rPr>
        <w:t xml:space="preserve">OR </w:t>
      </w:r>
      <w:r w:rsidRPr="008E6636">
        <w:rPr>
          <w:rFonts w:ascii="Times New Roman" w:hAnsi="Times New Roman" w:cs="Times New Roman"/>
        </w:rPr>
        <w:t>4.95</w:t>
      </w:r>
      <w:r>
        <w:rPr>
          <w:rFonts w:ascii="Times New Roman" w:hAnsi="Times New Roman" w:cs="Times New Roman"/>
        </w:rPr>
        <w:t xml:space="preserve">, 95% CI </w:t>
      </w:r>
      <w:r w:rsidRPr="008E6636">
        <w:rPr>
          <w:rFonts w:ascii="Times New Roman" w:hAnsi="Times New Roman" w:cs="Times New Roman"/>
        </w:rPr>
        <w:t>2.36–10.37)</w:t>
      </w:r>
      <w:r>
        <w:rPr>
          <w:rFonts w:ascii="Times New Roman" w:hAnsi="Times New Roman" w:cs="Times New Roman"/>
        </w:rPr>
        <w:t xml:space="preserve"> in a French cohort with 133 patients with CKD stages 1 to 5 </w:t>
      </w:r>
      <w:r w:rsidR="00003972">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&lt;EndNote&gt;&lt;Cite&gt;&lt;Author&gt;Morena&lt;/Author&gt;&lt;Year&gt;2009&lt;/Year&gt;&lt;RecNum&gt;2599&lt;/RecNum&gt;&lt;DisplayText&gt;(64)&lt;/DisplayText&gt;&lt;record&gt;&lt;rec-number&gt;2599&lt;/rec-number&gt;&lt;foreign-keys&gt;&lt;key app="EN" db-id="xtxwte2e4tfsz1ertemxwzv0z5wrfzz2etp5" timestamp="1622027969"&gt;2599&lt;/key&gt;&lt;/foreign-keys&gt;&lt;ref-type name="Journal Article"&gt;17&lt;/ref-type&gt;&lt;contributors&gt;&lt;authors&gt;&lt;author&gt;Morena, Marion&lt;/author&gt;&lt;author&gt;Dupuy, Anne-Marie&lt;/author&gt;&lt;author&gt;Jaussent, Isabelle&lt;/author&gt;&lt;author&gt;Vernhet, Hélène&lt;/author&gt;&lt;author&gt;Gahide, Gérald&lt;/author&gt;&lt;author&gt;Klouche, Kada&lt;/author&gt;&lt;author&gt;Bargnoux, Anne-Sophie&lt;/author&gt;&lt;author&gt;Delcourt, Cécile&lt;/author&gt;&lt;author&gt;Canaud, Bernard&lt;/author&gt;&lt;author&gt;Cristol, Jean-Paul&lt;/author&gt;&lt;/authors&gt;&lt;/contributors&gt;&lt;titles&gt;&lt;title&gt;A cut-off value of plasma osteoprotegerin level may predict the presence of coronary artery calcifications in chronic kidney disease patients&lt;/title&gt;&lt;secondary-title&gt;Nephrology Dialysis Transplantation&lt;/secondary-title&gt;&lt;/titles&gt;&lt;periodical&gt;&lt;full-title&gt;Nephrology Dialysis Transplantation&lt;/full-title&gt;&lt;/periodical&gt;&lt;pages&gt;3389-3397&lt;/pages&gt;&lt;volume&gt;24&lt;/volume&gt;&lt;number&gt;11&lt;/number&gt;&lt;dates&gt;&lt;year&gt;2009&lt;/year&gt;&lt;/dates&gt;&lt;isbn&gt;0931-0509&lt;/isbn&gt;&lt;urls&gt;&lt;related-urls&gt;&lt;url&gt;https://doi.org/10.1093/ndt/gfp301&lt;/url&gt;&lt;/related-urls&gt;&lt;/urls&gt;&lt;electronic-resource-num&gt;10.1093/ndt/gfp301&lt;/electronic-resource-num&gt;&lt;access-date&gt;5/25/2021&lt;/access-date&gt;&lt;/record&gt;&lt;/Cite&gt;&lt;/EndNote&gt;</w:instrText>
      </w:r>
      <w:r w:rsidR="00003972">
        <w:rPr>
          <w:rFonts w:ascii="Times New Roman" w:hAnsi="Times New Roman" w:cs="Times New Roman"/>
        </w:rPr>
        <w:fldChar w:fldCharType="separate"/>
      </w:r>
      <w:r w:rsidR="001245D7">
        <w:rPr>
          <w:rFonts w:ascii="Times New Roman" w:hAnsi="Times New Roman" w:cs="Times New Roman"/>
          <w:noProof/>
        </w:rPr>
        <w:t>(64)</w:t>
      </w:r>
      <w:r w:rsidR="00003972">
        <w:rPr>
          <w:rFonts w:ascii="Times New Roman" w:hAnsi="Times New Roman" w:cs="Times New Roman"/>
        </w:rPr>
        <w:fldChar w:fldCharType="end"/>
      </w:r>
      <w:r>
        <w:rPr>
          <w:rFonts w:ascii="Times New Roman" w:hAnsi="Times New Roman" w:cs="Times New Roman"/>
        </w:rPr>
        <w:t>.</w:t>
      </w:r>
      <w:r w:rsidRPr="00F0451F">
        <w:rPr>
          <w:rFonts w:ascii="Times New Roman" w:hAnsi="Times New Roman" w:cs="Times New Roman"/>
        </w:rPr>
        <w:t xml:space="preserve"> </w:t>
      </w:r>
      <w:r>
        <w:rPr>
          <w:rFonts w:ascii="Times New Roman" w:hAnsi="Times New Roman" w:cs="Times New Roman"/>
        </w:rPr>
        <w:t>Although fe</w:t>
      </w:r>
      <w:r w:rsidRPr="00F0451F">
        <w:rPr>
          <w:rFonts w:ascii="Times New Roman" w:hAnsi="Times New Roman" w:cs="Times New Roman"/>
        </w:rPr>
        <w:t xml:space="preserve">male gender was </w:t>
      </w:r>
      <w:r>
        <w:rPr>
          <w:rFonts w:ascii="Times New Roman" w:hAnsi="Times New Roman" w:cs="Times New Roman"/>
        </w:rPr>
        <w:t>associated</w:t>
      </w:r>
      <w:r w:rsidRPr="00F0451F">
        <w:rPr>
          <w:rFonts w:ascii="Times New Roman" w:hAnsi="Times New Roman" w:cs="Times New Roman"/>
        </w:rPr>
        <w:t xml:space="preserve"> to a 10.2% higher serum osteoprotegerin</w:t>
      </w:r>
      <w:r>
        <w:rPr>
          <w:rFonts w:ascii="Times New Roman" w:hAnsi="Times New Roman" w:cs="Times New Roman"/>
        </w:rPr>
        <w:t>, the association was not adjusted, indicating a lower evidence</w:t>
      </w:r>
      <w:ins w:id="148" w:author="Com" w:date="2021-05-25T15:54:00Z">
        <w:r w:rsidR="00CE0481">
          <w:rPr>
            <w:rFonts w:ascii="Times New Roman" w:hAnsi="Times New Roman" w:cs="Times New Roman"/>
          </w:rPr>
          <w:t xml:space="preserve"> </w:t>
        </w:r>
      </w:ins>
      <w:r w:rsidR="00CE0481">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&lt;EndNote&gt;&lt;Cite&gt;&lt;Author&gt;Scialla&lt;/Author&gt;&lt;Year&gt;2011&lt;/Year&gt;&lt;RecNum&gt;2691&lt;/RecNum&gt;&lt;DisplayText&gt;(156)&lt;/DisplayText&gt;&lt;record&gt;&lt;rec-number&gt;2691&lt;/rec-number&gt;&lt;foreign-keys&gt;&lt;key app="EN" db-id="xtxwte2e4tfsz1ertemxwzv0z5wrfzz2etp5" timestamp="1622027971"&gt;2691&lt;/key&gt;&lt;/foreign-keys&gt;&lt;ref-type name="Journal Article"&gt;17&lt;/ref-type&gt;&lt;contributors&gt;&lt;authors&gt;&lt;author&gt;Scialla, Julia J.&lt;/author&gt;&lt;author&gt;Leonard, Mary B.&lt;/author&gt;&lt;author&gt;Townsend, Raymond R.&lt;/author&gt;&lt;author&gt;Appel, Lawrence&lt;/author&gt;&lt;author&gt;Wolf, Myles&lt;/author&gt;&lt;author&gt;Budoff, Matt J.&lt;/author&gt;&lt;author&gt;Chen, Jing&lt;/author&gt;&lt;author&gt;Lustigova, Eva&lt;/author&gt;&lt;author&gt;Gadegbeku, Crystal A.&lt;/author&gt;&lt;author&gt;Glenn, Melanie&lt;/author&gt;&lt;author&gt;Hanish, Asaf&lt;/author&gt;&lt;author&gt;Raj, Dominic&lt;/author&gt;&lt;author&gt;Rosas, Sylvia E.&lt;/author&gt;&lt;author&gt;Seliger, Stephen L.&lt;/author&gt;&lt;author&gt;Weir, Matthew R.&lt;/author&gt;&lt;author&gt;Parekh, Rulan S.&lt;/author&gt;&lt;/authors&gt;&lt;/contributors&gt;&lt;titles&gt;&lt;title&gt;Correlates of Osteoprotegerin and Association with Aortic Pulse Wave Velocity in Patients with Chronic Kidney Disease&lt;/title&gt;&lt;secondary-title&gt;Clinical Journal of the American Society of Nephrology&lt;/secondary-title&gt;&lt;/titles&gt;&lt;periodical&gt;&lt;full-title&gt;Clinical Journal of the American Society of Nephrology&lt;/full-title&gt;&lt;/periodical&gt;&lt;pages&gt;2612&lt;/pages&gt;&lt;volume&gt;6&lt;/volume&gt;&lt;number&gt;11&lt;/number&gt;&lt;dates&gt;&lt;year&gt;2011&lt;/year&gt;&lt;/dates&gt;&lt;urls&gt;&lt;related-urls&gt;&lt;url&gt;http://cjasn.asnjournals.org/content/6/11/2612.abstract&lt;/url&gt;&lt;/related-urls&gt;&lt;/urls&gt;&lt;electronic-resource-num&gt;10.2215/CJN.03910411&lt;/electronic-resource-num&gt;&lt;/record&gt;&lt;/Cite&gt;&lt;/EndNote&gt;</w:instrText>
      </w:r>
      <w:r w:rsidR="00CE0481">
        <w:rPr>
          <w:rFonts w:ascii="Times New Roman" w:hAnsi="Times New Roman" w:cs="Times New Roman"/>
        </w:rPr>
        <w:fldChar w:fldCharType="separate"/>
      </w:r>
      <w:r w:rsidR="001245D7">
        <w:rPr>
          <w:rFonts w:ascii="Times New Roman" w:hAnsi="Times New Roman" w:cs="Times New Roman"/>
          <w:noProof/>
        </w:rPr>
        <w:t>(156)</w:t>
      </w:r>
      <w:r w:rsidR="00CE0481">
        <w:rPr>
          <w:rFonts w:ascii="Times New Roman" w:hAnsi="Times New Roman" w:cs="Times New Roman"/>
        </w:rPr>
        <w:fldChar w:fldCharType="end"/>
      </w:r>
      <w:r>
        <w:rPr>
          <w:rFonts w:ascii="Times New Roman" w:hAnsi="Times New Roman" w:cs="Times New Roman"/>
        </w:rPr>
        <w:t>.</w:t>
      </w:r>
      <w:r w:rsidRPr="0030391B">
        <w:rPr>
          <w:rFonts w:ascii="Times New Roman" w:hAnsi="Times New Roman" w:cs="Times New Roman"/>
        </w:rPr>
        <w:t xml:space="preserve"> </w:t>
      </w:r>
      <w:r>
        <w:rPr>
          <w:rFonts w:ascii="Times New Roman" w:hAnsi="Times New Roman" w:cs="Times New Roman"/>
        </w:rPr>
        <w:t xml:space="preserve"> </w:t>
      </w:r>
    </w:p>
    <w:p w14:paraId="1B4477A2" w14:textId="14362E43" w:rsidR="00AE0595" w:rsidRPr="00C624AF" w:rsidRDefault="00AE0595" w:rsidP="009F0EB3">
      <w:pPr>
        <w:spacing w:line="360" w:lineRule="auto"/>
        <w:jc w:val="both"/>
        <w:rPr>
          <w:rFonts w:ascii="Times New Roman" w:hAnsi="Times New Roman" w:cs="Times New Roman"/>
          <w:bCs/>
          <w:i/>
          <w:iCs/>
        </w:rPr>
      </w:pPr>
      <w:r w:rsidRPr="00C624AF">
        <w:rPr>
          <w:rFonts w:ascii="Times New Roman" w:hAnsi="Times New Roman" w:cs="Times New Roman"/>
          <w:bCs/>
          <w:i/>
          <w:iCs/>
        </w:rPr>
        <w:t xml:space="preserve">Fetuin-A and </w:t>
      </w:r>
      <w:ins w:id="149" w:author="Com" w:date="2021-05-25T16:06:00Z">
        <w:r w:rsidR="00C624AF" w:rsidRPr="00C624AF">
          <w:rPr>
            <w:rFonts w:ascii="Times New Roman" w:hAnsi="Times New Roman" w:cs="Times New Roman"/>
            <w:bCs/>
            <w:i/>
            <w:iCs/>
          </w:rPr>
          <w:t>Gender differences</w:t>
        </w:r>
      </w:ins>
    </w:p>
    <w:p w14:paraId="4CC6C5C1" w14:textId="4F6EC4C7" w:rsidR="00202461" w:rsidRPr="00F0451F" w:rsidRDefault="00DF7A2E" w:rsidP="009F0EB3">
      <w:pPr>
        <w:spacing w:line="360" w:lineRule="auto"/>
        <w:jc w:val="both"/>
        <w:rPr>
          <w:rFonts w:ascii="Times New Roman" w:hAnsi="Times New Roman" w:cs="Times New Roman"/>
        </w:rPr>
      </w:pPr>
      <w:r w:rsidRPr="00F0451F">
        <w:rPr>
          <w:rFonts w:ascii="Times New Roman" w:hAnsi="Times New Roman" w:cs="Times New Roman"/>
        </w:rPr>
        <w:t>Fetuin-A had been shown to be negatively related to b</w:t>
      </w:r>
      <w:r w:rsidR="00202461" w:rsidRPr="00F0451F">
        <w:rPr>
          <w:rFonts w:ascii="Times New Roman" w:hAnsi="Times New Roman" w:cs="Times New Roman"/>
        </w:rPr>
        <w:t>one mineral density</w:t>
      </w:r>
      <w:r w:rsidRPr="00F0451F">
        <w:rPr>
          <w:rFonts w:ascii="Times New Roman" w:hAnsi="Times New Roman" w:cs="Times New Roman"/>
        </w:rPr>
        <w:t>, with standard regression coefficients ranging between -0.29 and -0.41 at different sites (radial, femur neck, and femur trochanter)</w:t>
      </w:r>
      <w:ins w:id="150" w:author="Com" w:date="2021-05-25T15:55:00Z">
        <w:r w:rsidR="004673CE">
          <w:rPr>
            <w:rFonts w:ascii="Times New Roman" w:hAnsi="Times New Roman" w:cs="Times New Roman"/>
          </w:rPr>
          <w:t xml:space="preserve"> </w:t>
        </w:r>
      </w:ins>
      <w:r w:rsidR="004673CE">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&lt;EndNote&gt;&lt;Cite&gt;&lt;Author&gt;Kirkpantur&lt;/Author&gt;&lt;Year&gt;2009&lt;/Year&gt;&lt;RecNum&gt;2703&lt;/RecNum&gt;&lt;DisplayText&gt;(168)&lt;/DisplayText&gt;&lt;record&gt;&lt;rec-number&gt;2703&lt;/rec-number&gt;&lt;foreign-keys&gt;&lt;key app="EN" db-id="xtxwte2e4tfsz1ertemxwzv0z5wrfzz2etp5" timestamp="1622027971"&gt;2703&lt;/key&gt;&lt;/foreign-keys&gt;&lt;ref-type name="Journal Article"&gt;17&lt;/ref-type&gt;&lt;contributors&gt;&lt;authors&gt;&lt;author&gt;Kirkpantur, Alper&lt;/author&gt;&lt;author&gt;Altun, Bulent&lt;/author&gt;&lt;author&gt;Hazirolan, Tuncay&lt;/author&gt;&lt;author&gt;Akata, Deniz&lt;/author&gt;&lt;author&gt;Arici, Mustafa&lt;/author&gt;&lt;author&gt;Kirazli, Serafettin&lt;/author&gt;&lt;author&gt;Turgan, Cetin&lt;/author&gt;&lt;/authors&gt;&lt;/contributors&gt;&lt;titles&gt;&lt;title&gt;Association Among Serum Fetuin-A Level, Coronary Artery Calcification, and Bone Mineral Densitometry in Maintenance Hemodialysis Patients&lt;/title&gt;&lt;secondary-title&gt;Artificial Organs&lt;/secondary-title&gt;&lt;/titles&gt;&lt;periodical&gt;&lt;full-title&gt;Artificial Organs&lt;/full-title&gt;&lt;/periodical&gt;&lt;pages&gt;844-854&lt;/pages&gt;&lt;volume&gt;33&lt;/volume&gt;&lt;number&gt;10&lt;/number&gt;&lt;dates&gt;&lt;year&gt;2009&lt;/year&gt;&lt;/dates&gt;&lt;isbn&gt;0160-564X&lt;/isbn&gt;&lt;urls&gt;&lt;related-urls&gt;&lt;url&gt;https://onlinelibrary.wiley.com/doi/abs/10.1111/j.1525-1594.2009.00814.x&lt;/url&gt;&lt;/related-urls&gt;&lt;/urls&gt;&lt;electronic-resource-num&gt;https://doi.org/10.1111/j.1525-1594.2009.00814.x&lt;/electronic-resource-num&gt;&lt;/record&gt;&lt;/Cite&gt;&lt;/EndNote&gt;</w:instrText>
      </w:r>
      <w:r w:rsidR="004673CE">
        <w:rPr>
          <w:rFonts w:ascii="Times New Roman" w:hAnsi="Times New Roman" w:cs="Times New Roman"/>
        </w:rPr>
        <w:fldChar w:fldCharType="separate"/>
      </w:r>
      <w:r w:rsidR="001245D7">
        <w:rPr>
          <w:rFonts w:ascii="Times New Roman" w:hAnsi="Times New Roman" w:cs="Times New Roman"/>
          <w:noProof/>
        </w:rPr>
        <w:t>(168)</w:t>
      </w:r>
      <w:r w:rsidR="004673CE">
        <w:rPr>
          <w:rFonts w:ascii="Times New Roman" w:hAnsi="Times New Roman" w:cs="Times New Roman"/>
        </w:rPr>
        <w:fldChar w:fldCharType="end"/>
      </w:r>
      <w:r w:rsidRPr="00F0451F">
        <w:rPr>
          <w:rFonts w:ascii="Times New Roman" w:hAnsi="Times New Roman" w:cs="Times New Roman"/>
        </w:rPr>
        <w:t xml:space="preserve">. Interestingly, the </w:t>
      </w:r>
      <w:proofErr w:type="spellStart"/>
      <w:r w:rsidRPr="00F0451F">
        <w:rPr>
          <w:rFonts w:ascii="Times New Roman" w:hAnsi="Times New Roman" w:cs="Times New Roman"/>
        </w:rPr>
        <w:t>Gensini</w:t>
      </w:r>
      <w:proofErr w:type="spellEnd"/>
      <w:r w:rsidRPr="00F0451F">
        <w:rPr>
          <w:rFonts w:ascii="Times New Roman" w:hAnsi="Times New Roman" w:cs="Times New Roman"/>
        </w:rPr>
        <w:t xml:space="preserve"> score assessing the extent of coronary artery disease significantly correlated in univariate analysis with higher fetuin-A levels (R = 0.491; P = 0.001) </w:t>
      </w:r>
      <w:r w:rsidR="004673CE">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&lt;EndNote&gt;&lt;Cite&gt;&lt;Author&gt;Kanbay&lt;/Author&gt;&lt;Year&gt;2010&lt;/Year&gt;&lt;RecNum&gt;2704&lt;/RecNum&gt;&lt;DisplayText&gt;(169)&lt;/DisplayText&gt;&lt;record&gt;&lt;rec-number&gt;2704&lt;/rec-number&gt;&lt;foreign-keys&gt;&lt;key app="EN" db-id="xtxwte2e4tfsz1ertemxwzv0z5wrfzz2etp5" timestamp="1622027971"&gt;2704&lt;/key&gt;&lt;/foreign-keys&gt;&lt;ref-type name="Journal Article"&gt;17&lt;/ref-type&gt;&lt;contributors&gt;&lt;authors&gt;&lt;author&gt;Kanbay, Mehmet&lt;/author&gt;&lt;author&gt;Nicoleta, Mardare&lt;/author&gt;&lt;author&gt;Selcoki, Yusuf&lt;/author&gt;&lt;author&gt;Ikizek, Mustafa&lt;/author&gt;&lt;author&gt;Aydin, Murat&lt;/author&gt;&lt;author&gt;Eryonucu, Beyhan&lt;/author&gt;&lt;author&gt;Duranay, Murat&lt;/author&gt;&lt;author&gt;Akcay, Ali&lt;/author&gt;&lt;author&gt;Armutcu, Ferah&lt;/author&gt;&lt;author&gt;Covic, Adrian&lt;/author&gt;&lt;/authors&gt;&lt;/contributors&gt;&lt;titles&gt;&lt;title&gt;Fibroblast Growth Factor 23 and Fetuin A are Independent Predictors for the Coronary Artery Disease Extent in Mild Chronic Kidney Disease&lt;/title&gt;&lt;secondary-title&gt;Clinical Journal of the American Society of Nephrology&lt;/secondary-title&gt;&lt;/titles&gt;&lt;periodical&gt;&lt;full-title&gt;Clinical Journal of the American Society of Nephrology&lt;/full-title&gt;&lt;/periodical&gt;&lt;pages&gt;1780&lt;/pages&gt;&lt;volume&gt;5&lt;/volume&gt;&lt;number&gt;10&lt;/number&gt;&lt;dates&gt;&lt;year&gt;2010&lt;/year&gt;&lt;/dates&gt;&lt;urls&gt;&lt;related-urls&gt;&lt;url&gt;http://cjasn.asnjournals.org/content/5/10/1780.abstract&lt;/url&gt;&lt;/related-urls&gt;&lt;/urls&gt;&lt;electronic-resource-num&gt;10.2215/CJN.02560310&lt;/electronic-resource-num&gt;&lt;/record&gt;&lt;/Cite&gt;&lt;/EndNote&gt;</w:instrText>
      </w:r>
      <w:r w:rsidR="004673CE">
        <w:rPr>
          <w:rFonts w:ascii="Times New Roman" w:hAnsi="Times New Roman" w:cs="Times New Roman"/>
        </w:rPr>
        <w:fldChar w:fldCharType="separate"/>
      </w:r>
      <w:r w:rsidR="001245D7">
        <w:rPr>
          <w:rFonts w:ascii="Times New Roman" w:hAnsi="Times New Roman" w:cs="Times New Roman"/>
          <w:noProof/>
        </w:rPr>
        <w:t>(169)</w:t>
      </w:r>
      <w:r w:rsidR="004673CE">
        <w:rPr>
          <w:rFonts w:ascii="Times New Roman" w:hAnsi="Times New Roman" w:cs="Times New Roman"/>
        </w:rPr>
        <w:fldChar w:fldCharType="end"/>
      </w:r>
      <w:r w:rsidRPr="00F0451F">
        <w:rPr>
          <w:rFonts w:ascii="Times New Roman" w:hAnsi="Times New Roman" w:cs="Times New Roman"/>
        </w:rPr>
        <w:t xml:space="preserve">. Moreover, low fetuin-A levels </w:t>
      </w:r>
      <w:r w:rsidR="00202461" w:rsidRPr="00F0451F">
        <w:rPr>
          <w:rFonts w:ascii="Times New Roman" w:hAnsi="Times New Roman" w:cs="Times New Roman"/>
        </w:rPr>
        <w:t xml:space="preserve"> </w:t>
      </w:r>
      <w:r w:rsidRPr="00F0451F">
        <w:rPr>
          <w:rFonts w:ascii="Times New Roman" w:hAnsi="Times New Roman" w:cs="Times New Roman"/>
        </w:rPr>
        <w:t xml:space="preserve">were </w:t>
      </w:r>
      <w:r w:rsidR="00A31669" w:rsidRPr="00F0451F">
        <w:rPr>
          <w:rFonts w:ascii="Times New Roman" w:hAnsi="Times New Roman" w:cs="Times New Roman"/>
        </w:rPr>
        <w:t xml:space="preserve">risk factors for </w:t>
      </w:r>
      <w:r w:rsidR="00202461" w:rsidRPr="00F0451F">
        <w:rPr>
          <w:rFonts w:ascii="Times New Roman" w:hAnsi="Times New Roman" w:cs="Times New Roman"/>
        </w:rPr>
        <w:t>all-cause mortality</w:t>
      </w:r>
      <w:r w:rsidR="00A31669" w:rsidRPr="00F0451F">
        <w:rPr>
          <w:rFonts w:ascii="Times New Roman" w:hAnsi="Times New Roman" w:cs="Times New Roman"/>
        </w:rPr>
        <w:t xml:space="preserve"> in hemodialysis patients</w:t>
      </w:r>
      <w:r w:rsidR="00202461" w:rsidRPr="00F0451F">
        <w:rPr>
          <w:rFonts w:ascii="Times New Roman" w:hAnsi="Times New Roman" w:cs="Times New Roman"/>
        </w:rPr>
        <w:t xml:space="preserve"> </w:t>
      </w:r>
      <w:r w:rsidR="00A31669" w:rsidRPr="00F0451F">
        <w:rPr>
          <w:rFonts w:ascii="Times New Roman" w:hAnsi="Times New Roman" w:cs="Times New Roman"/>
        </w:rPr>
        <w:t>(</w:t>
      </w:r>
      <w:r w:rsidR="00202461" w:rsidRPr="00F0451F">
        <w:rPr>
          <w:rFonts w:ascii="Times New Roman" w:hAnsi="Times New Roman" w:cs="Times New Roman"/>
        </w:rPr>
        <w:t>HR 2.3</w:t>
      </w:r>
      <w:r w:rsidR="00A31669" w:rsidRPr="00F0451F">
        <w:rPr>
          <w:rFonts w:ascii="Times New Roman" w:hAnsi="Times New Roman" w:cs="Times New Roman"/>
        </w:rPr>
        <w:t xml:space="preserve">, 95% CI </w:t>
      </w:r>
      <w:r w:rsidR="00202461" w:rsidRPr="00F0451F">
        <w:rPr>
          <w:rFonts w:ascii="Times New Roman" w:hAnsi="Times New Roman" w:cs="Times New Roman"/>
        </w:rPr>
        <w:t>1.2–4.5)</w:t>
      </w:r>
      <w:r w:rsidR="00A31669" w:rsidRPr="00F0451F">
        <w:rPr>
          <w:rFonts w:ascii="Times New Roman" w:hAnsi="Times New Roman" w:cs="Times New Roman"/>
        </w:rPr>
        <w:t xml:space="preserve"> </w:t>
      </w:r>
      <w:r w:rsidR="004673CE">
        <w:rPr>
          <w:rFonts w:ascii="Times New Roman" w:hAnsi="Times New Roman" w:cs="Times New Roman"/>
        </w:rPr>
        <w:fldChar w:fldCharType="begin"/>
      </w:r>
      <w:r w:rsidR="00EB3CD3">
        <w:rPr>
          <w:rFonts w:ascii="Times New Roman" w:hAnsi="Times New Roman" w:cs="Times New Roman"/>
        </w:rPr>
        <w:instrText xml:space="preserve"> ADDIN EN.CITE &lt;EndNote&gt;&lt;Cite&gt;&lt;Author&gt;Metry&lt;/Author&gt;&lt;Year&gt;2008&lt;/Year&gt;&lt;RecNum&gt;2684&lt;/RecNum&gt;&lt;DisplayText&gt;(149)&lt;/DisplayText&gt;&lt;record&gt;&lt;rec-number&gt;2684&lt;/rec-number&gt;&lt;foreign-keys&gt;&lt;key app="EN" db-id="xtxwte2e4tfsz1ertemxwzv0z5wrfzz2etp5" timestamp="1622027971"&gt;2684&lt;/key&gt;&lt;/foreign-keys&gt;&lt;ref-type name="Journal Article"&gt;17&lt;/ref-type&gt;&lt;contributors&gt;&lt;authors&gt;&lt;author&gt;Metry, G.&lt;/author&gt;&lt;author&gt;Stenvinkel, P.&lt;/author&gt;&lt;author&gt;Qureshi, A. R.&lt;/author&gt;&lt;author&gt;Carrero, J. J.&lt;/author&gt;&lt;author&gt;Yilmaz, M. I.&lt;/author&gt;&lt;author&gt;Bárány, P.&lt;/author&gt;&lt;author&gt;Snaedal, S.&lt;/author&gt;&lt;author&gt;Heimbürger, O.&lt;/author&gt;&lt;author&gt;Lindholm, B.&lt;/author&gt;&lt;author&gt;Suliman, M. E.&lt;/author&gt;&lt;/authors&gt;&lt;/contributors&gt;&lt;titles&gt;&lt;title&gt;Low serum fetuin-A concentration predicts poor outcome only in the presence of inflammation in prevalent haemodialysis patients&lt;/title&gt;&lt;secondary-title&gt;European Journal of Clinical Investigation&lt;/secondary-title&gt;&lt;/titles&gt;&lt;periodical&gt;&lt;full-title&gt;European Journal of Clinical Investigation&lt;/full-title&gt;&lt;/periodical&gt;&lt;pages&gt;804-811&lt;/pages&gt;&lt;volume&gt;38&lt;/volume&gt;&lt;number&gt;11&lt;/number&gt;&lt;keywords&gt;&lt;keyword&gt;Fetuin-A&lt;/keyword&gt;&lt;keyword&gt;haemodialysis&lt;/keyword&gt;&lt;keyword&gt;inflammation&lt;/keyword&gt;&lt;keyword&gt;mortality&lt;/keyword&gt;&lt;/keywords&gt;&lt;dates&gt;&lt;year&gt;2008&lt;/year&gt;&lt;pub-dates&gt;&lt;date&gt;2008/11/01&lt;/date&gt;&lt;/pub-dates&gt;&lt;/dates&gt;&lt;publisher&gt;John Wiley &amp;amp; Sons, Ltd&lt;/publisher&gt;&lt;isbn&gt;0014-2972&lt;/isbn&gt;&lt;work-type&gt;https://doi.org/10.1111/j.1365-2362.2008.02032.x&lt;/work-type&gt;&lt;urls&gt;&lt;related-urls&gt;&lt;url&gt;https://doi.org/10.1111/j.1365-2362.2008.02032.x&lt;/url&gt;&lt;/related-urls&gt;&lt;/urls&gt;&lt;electronic-resource-num&gt;https://doi.org/10.1111/j.1365-2362.2008.02032.x&lt;/electronic-resource-num&gt;&lt;access-date&gt;2021/05/25&lt;/access-date&gt;&lt;/record&gt;&lt;/Cite&gt;&lt;/EndNote&gt;</w:instrText>
      </w:r>
      <w:r w:rsidR="004673CE">
        <w:rPr>
          <w:rFonts w:ascii="Times New Roman" w:hAnsi="Times New Roman" w:cs="Times New Roman"/>
        </w:rPr>
        <w:fldChar w:fldCharType="separate"/>
      </w:r>
      <w:r w:rsidR="001245D7">
        <w:rPr>
          <w:rFonts w:ascii="Times New Roman" w:hAnsi="Times New Roman" w:cs="Times New Roman"/>
          <w:noProof/>
        </w:rPr>
        <w:t>(149)</w:t>
      </w:r>
      <w:r w:rsidR="004673CE">
        <w:rPr>
          <w:rFonts w:ascii="Times New Roman" w:hAnsi="Times New Roman" w:cs="Times New Roman"/>
        </w:rPr>
        <w:fldChar w:fldCharType="end"/>
      </w:r>
      <w:ins w:id="151" w:author="Com" w:date="2021-05-25T15:57:00Z">
        <w:r w:rsidR="004673CE">
          <w:rPr>
            <w:rFonts w:ascii="Times New Roman" w:hAnsi="Times New Roman" w:cs="Times New Roman"/>
          </w:rPr>
          <w:t>.</w:t>
        </w:r>
      </w:ins>
      <w:r w:rsidR="00A31669" w:rsidRPr="00F0451F">
        <w:rPr>
          <w:rFonts w:ascii="Times New Roman" w:hAnsi="Times New Roman" w:cs="Times New Roman"/>
        </w:rPr>
        <w:t xml:space="preserve"> </w:t>
      </w:r>
    </w:p>
    <w:p w14:paraId="0FBC9853" w14:textId="16A25C70" w:rsidR="00C52099" w:rsidRPr="00F0451F" w:rsidRDefault="00827190" w:rsidP="009F0EB3">
      <w:pPr>
        <w:spacing w:line="360" w:lineRule="auto"/>
        <w:jc w:val="both"/>
        <w:rPr>
          <w:rFonts w:ascii="Times New Roman" w:hAnsi="Times New Roman" w:cs="Times New Roman"/>
          <w:b/>
        </w:rPr>
      </w:pPr>
      <w:r w:rsidRPr="00F0451F">
        <w:rPr>
          <w:rFonts w:ascii="Times New Roman" w:hAnsi="Times New Roman" w:cs="Times New Roman"/>
          <w:b/>
        </w:rPr>
        <w:t>Supplement</w:t>
      </w:r>
      <w:r w:rsidR="00C57F2D" w:rsidRPr="00F0451F">
        <w:rPr>
          <w:rFonts w:ascii="Times New Roman" w:hAnsi="Times New Roman" w:cs="Times New Roman"/>
          <w:b/>
        </w:rPr>
        <w:t xml:space="preserve">ation </w:t>
      </w:r>
      <w:r w:rsidR="00C52099" w:rsidRPr="00F0451F">
        <w:rPr>
          <w:rFonts w:ascii="Times New Roman" w:hAnsi="Times New Roman" w:cs="Times New Roman"/>
          <w:b/>
        </w:rPr>
        <w:t>management</w:t>
      </w:r>
      <w:r w:rsidR="00C57F2D" w:rsidRPr="00F0451F">
        <w:rPr>
          <w:rFonts w:ascii="Times New Roman" w:hAnsi="Times New Roman" w:cs="Times New Roman"/>
          <w:b/>
        </w:rPr>
        <w:t>s</w:t>
      </w:r>
      <w:r w:rsidR="00C52099" w:rsidRPr="00F0451F">
        <w:rPr>
          <w:rFonts w:ascii="Times New Roman" w:hAnsi="Times New Roman" w:cs="Times New Roman"/>
          <w:b/>
        </w:rPr>
        <w:t xml:space="preserve"> for vascular calcification in chronic kidney disease</w:t>
      </w:r>
    </w:p>
    <w:p w14:paraId="3D83774A" w14:textId="3CD989F1" w:rsidR="00C52099" w:rsidRPr="00F0451F" w:rsidRDefault="00827190" w:rsidP="009F0EB3">
      <w:pPr>
        <w:spacing w:line="360" w:lineRule="auto"/>
        <w:rPr>
          <w:rFonts w:ascii="Times New Roman" w:hAnsi="Times New Roman" w:cs="Times New Roman"/>
        </w:rPr>
      </w:pPr>
      <w:r w:rsidRPr="00F0451F">
        <w:rPr>
          <w:rFonts w:ascii="Times New Roman" w:hAnsi="Times New Roman" w:cs="Times New Roman"/>
        </w:rPr>
        <w:lastRenderedPageBreak/>
        <w:t>Vitamin D3</w:t>
      </w:r>
      <w:ins w:id="152" w:author="Com" w:date="2021-05-25T15:59:00Z">
        <w:r w:rsidR="00A90B9C">
          <w:rPr>
            <w:rFonts w:ascii="Times New Roman" w:hAnsi="Times New Roman" w:cs="Times New Roman"/>
          </w:rPr>
          <w:t>…</w:t>
        </w:r>
      </w:ins>
      <w:r w:rsidR="00E84C9B" w:rsidRPr="00F0451F">
        <w:rPr>
          <w:rFonts w:ascii="Times New Roman" w:hAnsi="Times New Roman" w:cs="Times New Roman"/>
        </w:rPr>
        <w:t xml:space="preserve"> </w:t>
      </w:r>
      <w:r w:rsidR="00831BA7" w:rsidRPr="00F0451F">
        <w:rPr>
          <w:rFonts w:ascii="Times New Roman" w:hAnsi="Times New Roman" w:cs="Times New Roman"/>
        </w:rPr>
        <w:t>Vitamin K supplements and antagonist</w:t>
      </w:r>
      <w:r w:rsidR="00FE252D" w:rsidRPr="00F0451F">
        <w:rPr>
          <w:rFonts w:ascii="Times New Roman" w:hAnsi="Times New Roman" w:cs="Times New Roman"/>
        </w:rPr>
        <w:t xml:space="preserve"> </w:t>
      </w:r>
      <w:ins w:id="153" w:author="Com" w:date="2021-05-25T15:59:00Z">
        <w:r w:rsidR="00A90B9C">
          <w:rPr>
            <w:rFonts w:ascii="Times New Roman" w:hAnsi="Times New Roman" w:cs="Times New Roman"/>
          </w:rPr>
          <w:t>…</w:t>
        </w:r>
      </w:ins>
      <w:r w:rsidR="00D73BCD" w:rsidRPr="00F0451F">
        <w:rPr>
          <w:rFonts w:ascii="Times New Roman" w:hAnsi="Times New Roman" w:cs="Times New Roman"/>
        </w:rPr>
        <w:t xml:space="preserve"> W</w:t>
      </w:r>
      <w:r w:rsidR="0082032B" w:rsidRPr="00F0451F">
        <w:rPr>
          <w:rFonts w:ascii="Times New Roman" w:hAnsi="Times New Roman" w:cs="Times New Roman"/>
        </w:rPr>
        <w:t>arfarin-treated male patients had more vertebral fractures (77.8 vs. 57.7%, p&lt;0.04), but not females (42.1% vs. 48.4%, p=0.6)</w:t>
      </w:r>
      <w:r w:rsidR="00D87545" w:rsidRPr="00F0451F">
        <w:rPr>
          <w:rFonts w:ascii="Times New Roman" w:hAnsi="Times New Roman" w:cs="Times New Roman"/>
        </w:rPr>
        <w:t xml:space="preserve">. </w:t>
      </w:r>
      <w:r w:rsidR="00AB1C57" w:rsidRPr="00F0451F">
        <w:rPr>
          <w:rFonts w:ascii="Times New Roman" w:hAnsi="Times New Roman" w:cs="Times New Roman"/>
        </w:rPr>
        <w:t>vitamin K deficiency</w:t>
      </w:r>
      <w:ins w:id="154" w:author="Com" w:date="2021-05-25T15:59:00Z">
        <w:r w:rsidR="00A90B9C">
          <w:rPr>
            <w:rFonts w:ascii="Times New Roman" w:hAnsi="Times New Roman" w:cs="Times New Roman"/>
          </w:rPr>
          <w:t>…</w:t>
        </w:r>
      </w:ins>
      <w:r w:rsidR="00AB1C57" w:rsidRPr="00F0451F">
        <w:rPr>
          <w:rFonts w:ascii="Times New Roman" w:hAnsi="Times New Roman" w:cs="Times New Roman"/>
        </w:rPr>
        <w:t xml:space="preserve"> </w:t>
      </w:r>
      <w:r w:rsidR="00831BA7" w:rsidRPr="00F0451F">
        <w:rPr>
          <w:rFonts w:ascii="Times New Roman" w:hAnsi="Times New Roman" w:cs="Times New Roman"/>
        </w:rPr>
        <w:t>Omega-3 fatty acid supplementation</w:t>
      </w:r>
      <w:ins w:id="155" w:author="Com" w:date="2021-05-25T15:59:00Z">
        <w:r w:rsidR="00A90B9C">
          <w:rPr>
            <w:rFonts w:ascii="Times New Roman" w:hAnsi="Times New Roman" w:cs="Times New Roman"/>
          </w:rPr>
          <w:t>…</w:t>
        </w:r>
      </w:ins>
      <w:r w:rsidR="00FE252D" w:rsidRPr="00F0451F">
        <w:rPr>
          <w:rFonts w:ascii="Times New Roman" w:hAnsi="Times New Roman" w:cs="Times New Roman"/>
        </w:rPr>
        <w:t xml:space="preserve"> </w:t>
      </w:r>
    </w:p>
    <w:p w14:paraId="558C9255" w14:textId="3B274CA2" w:rsidR="00600866" w:rsidRPr="00600866" w:rsidRDefault="00E26880" w:rsidP="009F0EB3">
      <w:pPr>
        <w:spacing w:line="360" w:lineRule="auto"/>
        <w:rPr>
          <w:rFonts w:ascii="Times New Roman" w:hAnsi="Times New Roman" w:cs="Times New Roman"/>
          <w:b/>
          <w:i/>
        </w:rPr>
      </w:pPr>
      <w:r>
        <w:rPr>
          <w:rFonts w:ascii="Times New Roman" w:hAnsi="Times New Roman" w:cs="Times New Roman"/>
        </w:rPr>
        <w:br w:type="page"/>
      </w:r>
      <w:r w:rsidR="00600866" w:rsidRPr="0066381D">
        <w:rPr>
          <w:rFonts w:ascii="Times New Roman" w:hAnsi="Times New Roman" w:cs="Times New Roman" w:hint="eastAsia"/>
          <w:b/>
          <w:i/>
        </w:rPr>
        <w:lastRenderedPageBreak/>
        <w:t>R</w:t>
      </w:r>
      <w:r w:rsidR="00600866" w:rsidRPr="0066381D">
        <w:rPr>
          <w:rFonts w:ascii="Times New Roman" w:hAnsi="Times New Roman" w:cs="Times New Roman"/>
          <w:b/>
          <w:i/>
        </w:rPr>
        <w:t>eference</w:t>
      </w:r>
    </w:p>
    <w:p w14:paraId="3840A6CF" w14:textId="77777777" w:rsidR="00877AD3" w:rsidRPr="00877AD3" w:rsidRDefault="00600866" w:rsidP="00877AD3">
      <w:pPr>
        <w:pStyle w:val="EndNoteBibliography"/>
        <w:spacing w:after="0"/>
        <w:rPr>
          <w:noProof/>
        </w:rPr>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00877AD3" w:rsidRPr="00877AD3">
        <w:rPr>
          <w:noProof/>
        </w:rPr>
        <w:t>1.</w:t>
      </w:r>
      <w:r w:rsidR="00877AD3" w:rsidRPr="00877AD3">
        <w:rPr>
          <w:noProof/>
        </w:rPr>
        <w:tab/>
        <w:t>Inker LA, Astor BC, Fox CH, Isakova T, Lash JP, Peralta CA, et al. KDOQI US Commentary on the 2012 KDIGO Clinical Practice Guideline for the Evaluation and Management of CKD. American Journal of Kidney Diseases. 2014;63(5):713-35.</w:t>
      </w:r>
    </w:p>
    <w:p w14:paraId="7B3D5E66" w14:textId="77777777" w:rsidR="00877AD3" w:rsidRPr="00877AD3" w:rsidRDefault="00877AD3" w:rsidP="00877AD3">
      <w:pPr>
        <w:pStyle w:val="EndNoteBibliography"/>
        <w:spacing w:after="0"/>
        <w:rPr>
          <w:noProof/>
        </w:rPr>
      </w:pPr>
      <w:r w:rsidRPr="00877AD3">
        <w:rPr>
          <w:noProof/>
        </w:rPr>
        <w:t>2.</w:t>
      </w:r>
      <w:r w:rsidRPr="00877AD3">
        <w:rPr>
          <w:noProof/>
        </w:rPr>
        <w:tab/>
        <w:t>Ahmed S, Oneill KD, Hood AF, Evan AP, Moe SM. Calciphylaxis is associated with hyperphosphatemia and increased osteopontin expression by vascular smooth muscle cells. American Journal of Kidney Diseases. 2001;37(6):1267-76.</w:t>
      </w:r>
    </w:p>
    <w:p w14:paraId="21493A2B" w14:textId="77777777" w:rsidR="00877AD3" w:rsidRPr="00877AD3" w:rsidRDefault="00877AD3" w:rsidP="00877AD3">
      <w:pPr>
        <w:pStyle w:val="EndNoteBibliography"/>
        <w:spacing w:after="0"/>
        <w:rPr>
          <w:noProof/>
        </w:rPr>
      </w:pPr>
      <w:r w:rsidRPr="00877AD3">
        <w:rPr>
          <w:noProof/>
        </w:rPr>
        <w:t>3.</w:t>
      </w:r>
      <w:r w:rsidRPr="00877AD3">
        <w:rPr>
          <w:noProof/>
        </w:rPr>
        <w:tab/>
        <w:t>Alayoud A, El Amrani M, Belarbi M, El Kharras A, Chtioui M, Elfilali K. Facteurs de risque de progression des calcifications des artères coronaires après 5 ans d’évolution en dialyse. Annales de Cardiologie et d'Angéiologie. 2020;69(2):81-5.</w:t>
      </w:r>
    </w:p>
    <w:p w14:paraId="102ED140" w14:textId="77777777" w:rsidR="00877AD3" w:rsidRPr="00877AD3" w:rsidRDefault="00877AD3" w:rsidP="00877AD3">
      <w:pPr>
        <w:pStyle w:val="EndNoteBibliography"/>
        <w:spacing w:after="0"/>
        <w:rPr>
          <w:noProof/>
        </w:rPr>
      </w:pPr>
      <w:r w:rsidRPr="00877AD3">
        <w:rPr>
          <w:noProof/>
        </w:rPr>
        <w:t>4.</w:t>
      </w:r>
      <w:r w:rsidRPr="00877AD3">
        <w:rPr>
          <w:noProof/>
        </w:rPr>
        <w:tab/>
        <w:t>Al-Rifai R, Arabi A, Masrouji R, Daouk M. Prevalence of peripheral vascular calcifications in patients on chronic hemodialysis at a tertiary care center in Beirut: a pilot study. J Med Liban. 2011;59(3):117-21.</w:t>
      </w:r>
    </w:p>
    <w:p w14:paraId="42DEB2B0" w14:textId="77777777" w:rsidR="00877AD3" w:rsidRPr="00877AD3" w:rsidRDefault="00877AD3" w:rsidP="00877AD3">
      <w:pPr>
        <w:pStyle w:val="EndNoteBibliography"/>
        <w:spacing w:after="0"/>
        <w:rPr>
          <w:noProof/>
        </w:rPr>
      </w:pPr>
      <w:r w:rsidRPr="00877AD3">
        <w:rPr>
          <w:noProof/>
        </w:rPr>
        <w:t>5.</w:t>
      </w:r>
      <w:r w:rsidRPr="00877AD3">
        <w:rPr>
          <w:noProof/>
        </w:rPr>
        <w:tab/>
        <w:t>Asci G, Ok E, Savas R, Ozkahya M, Duman S, Toz H, et al. The link between bone and coronary calcifications in CKD-5 patients on haemodialysis. Nephrology Dialysis Transplantation. 2011;26(3):1010-5.</w:t>
      </w:r>
    </w:p>
    <w:p w14:paraId="32F6E8E4" w14:textId="77777777" w:rsidR="00877AD3" w:rsidRPr="00877AD3" w:rsidRDefault="00877AD3" w:rsidP="00877AD3">
      <w:pPr>
        <w:pStyle w:val="EndNoteBibliography"/>
        <w:spacing w:after="0"/>
        <w:rPr>
          <w:noProof/>
        </w:rPr>
      </w:pPr>
      <w:r w:rsidRPr="00877AD3">
        <w:rPr>
          <w:noProof/>
        </w:rPr>
        <w:t>6.</w:t>
      </w:r>
      <w:r w:rsidRPr="00877AD3">
        <w:rPr>
          <w:noProof/>
        </w:rPr>
        <w:tab/>
        <w:t>Avramovski P, Avramovska M, Sotiroski K, Sikole A. Acute-phase proteins as promoters of abdominal aortic calcification in chronic dialysis patients. Saudi Journal of Kidney Diseases and Transplantation. 2019;30(2):376-86.</w:t>
      </w:r>
    </w:p>
    <w:p w14:paraId="5C1F3779" w14:textId="77777777" w:rsidR="00877AD3" w:rsidRPr="00877AD3" w:rsidRDefault="00877AD3" w:rsidP="00877AD3">
      <w:pPr>
        <w:pStyle w:val="EndNoteBibliography"/>
        <w:spacing w:after="0"/>
        <w:rPr>
          <w:noProof/>
        </w:rPr>
      </w:pPr>
      <w:r w:rsidRPr="00877AD3">
        <w:rPr>
          <w:noProof/>
        </w:rPr>
        <w:t>7.</w:t>
      </w:r>
      <w:r w:rsidRPr="00877AD3">
        <w:rPr>
          <w:noProof/>
        </w:rPr>
        <w:tab/>
        <w:t>Bae E, Seong EY, Han B-G, Kim DK, Lim CS, Kang S-W, et al. Coronary artery calcification in Korean patients with incident dialysis. Hemodialysis International. 2017;21(3):367-74.</w:t>
      </w:r>
    </w:p>
    <w:p w14:paraId="7FA7888E" w14:textId="77777777" w:rsidR="00877AD3" w:rsidRPr="00877AD3" w:rsidRDefault="00877AD3" w:rsidP="00877AD3">
      <w:pPr>
        <w:pStyle w:val="EndNoteBibliography"/>
        <w:spacing w:after="0"/>
        <w:rPr>
          <w:noProof/>
        </w:rPr>
      </w:pPr>
      <w:r w:rsidRPr="00877AD3">
        <w:rPr>
          <w:noProof/>
        </w:rPr>
        <w:t>8.</w:t>
      </w:r>
      <w:r w:rsidRPr="00877AD3">
        <w:rPr>
          <w:noProof/>
        </w:rPr>
        <w:tab/>
        <w:t>Ballotta E, Renon L, Toffano M, Piccoli A, Da Giau G. Patency and limb salvage rates after distal revascularization to unclampable calcified outflow arteries. Journal of Vascular Surgery. 2004;39(3):539-46.</w:t>
      </w:r>
    </w:p>
    <w:p w14:paraId="143E88B2" w14:textId="77777777" w:rsidR="00877AD3" w:rsidRPr="00877AD3" w:rsidRDefault="00877AD3" w:rsidP="00877AD3">
      <w:pPr>
        <w:pStyle w:val="EndNoteBibliography"/>
        <w:spacing w:after="0"/>
        <w:rPr>
          <w:noProof/>
        </w:rPr>
      </w:pPr>
      <w:r w:rsidRPr="00877AD3">
        <w:rPr>
          <w:noProof/>
        </w:rPr>
        <w:t>9.</w:t>
      </w:r>
      <w:r w:rsidRPr="00877AD3">
        <w:rPr>
          <w:noProof/>
        </w:rPr>
        <w:tab/>
        <w:t>Bellasi A, Block GA, Ferramosca E, Ratti C, Raggi P. Integration of clinical and imaging data to predict death in hemodialysis patients. Hemodialysis International. 2013;17(1):12-8.</w:t>
      </w:r>
    </w:p>
    <w:p w14:paraId="4E902DD5" w14:textId="77777777" w:rsidR="00877AD3" w:rsidRPr="00877AD3" w:rsidRDefault="00877AD3" w:rsidP="00877AD3">
      <w:pPr>
        <w:pStyle w:val="EndNoteBibliography"/>
        <w:spacing w:after="0"/>
        <w:rPr>
          <w:noProof/>
        </w:rPr>
      </w:pPr>
      <w:r w:rsidRPr="00877AD3">
        <w:rPr>
          <w:noProof/>
        </w:rPr>
        <w:t>10.</w:t>
      </w:r>
      <w:r w:rsidRPr="00877AD3">
        <w:rPr>
          <w:noProof/>
        </w:rPr>
        <w:tab/>
        <w:t>Bundy JD, Cai X, Mehta RC, Scialla JJ, de Boer IH, Hsu C-y, et al. Serum Calcification Propensity and Clinical Events in CKD. Clinical Journal of the American Society of Nephrology. 2019;14(11):1562.</w:t>
      </w:r>
    </w:p>
    <w:p w14:paraId="706A453B" w14:textId="77777777" w:rsidR="00877AD3" w:rsidRPr="00877AD3" w:rsidRDefault="00877AD3" w:rsidP="00877AD3">
      <w:pPr>
        <w:pStyle w:val="EndNoteBibliography"/>
        <w:spacing w:after="0"/>
        <w:rPr>
          <w:noProof/>
        </w:rPr>
      </w:pPr>
      <w:r w:rsidRPr="00877AD3">
        <w:rPr>
          <w:noProof/>
        </w:rPr>
        <w:t>11.</w:t>
      </w:r>
      <w:r w:rsidRPr="00877AD3">
        <w:rPr>
          <w:noProof/>
        </w:rPr>
        <w:tab/>
        <w:t>Chandra A, Raj G, Awasthi N, Rao N, Srivastava D. Evaluation of the relationship between blood cell parameters and vascular calcification in dialysis-dependent end-stage renal disease patients. Saudi Journal of Kidney Diseases and Transplantation. 2020;31(1):136-43.</w:t>
      </w:r>
    </w:p>
    <w:p w14:paraId="31898EA2" w14:textId="77777777" w:rsidR="00877AD3" w:rsidRPr="00877AD3" w:rsidRDefault="00877AD3" w:rsidP="00877AD3">
      <w:pPr>
        <w:pStyle w:val="EndNoteBibliography"/>
        <w:spacing w:after="0"/>
        <w:rPr>
          <w:noProof/>
        </w:rPr>
      </w:pPr>
      <w:r w:rsidRPr="00877AD3">
        <w:rPr>
          <w:noProof/>
        </w:rPr>
        <w:t>12.</w:t>
      </w:r>
      <w:r w:rsidRPr="00877AD3">
        <w:rPr>
          <w:noProof/>
        </w:rPr>
        <w:tab/>
        <w:t>Chang JH, Ro H, Kim S, Lee HH, Chung W, Jung JY. Study on the relationship between serum 25-hydroxyvitamin D levels and vascular calcification in hemodialysis patients with consideration of seasonal variation in vitamin D levels. Atherosclerosis. 2012;220(2):563-8.</w:t>
      </w:r>
    </w:p>
    <w:p w14:paraId="74CA7C56" w14:textId="77777777" w:rsidR="00877AD3" w:rsidRPr="00877AD3" w:rsidRDefault="00877AD3" w:rsidP="00877AD3">
      <w:pPr>
        <w:pStyle w:val="EndNoteBibliography"/>
        <w:spacing w:after="0"/>
        <w:rPr>
          <w:noProof/>
        </w:rPr>
      </w:pPr>
      <w:r w:rsidRPr="00877AD3">
        <w:rPr>
          <w:noProof/>
        </w:rPr>
        <w:t>13.</w:t>
      </w:r>
      <w:r w:rsidRPr="00877AD3">
        <w:rPr>
          <w:noProof/>
        </w:rPr>
        <w:tab/>
        <w:t>Chao C-T, Yeh H-Y, Tsai Y-T, Chiang C-K, Chen H-W. A combined microRNA and target protein-based panel for predicting the probability and severity of uraemic vascular calcification: a translational study. Cardiovascular Research. 2020.</w:t>
      </w:r>
    </w:p>
    <w:p w14:paraId="0BF041D7" w14:textId="77777777" w:rsidR="00877AD3" w:rsidRPr="00877AD3" w:rsidRDefault="00877AD3" w:rsidP="00877AD3">
      <w:pPr>
        <w:pStyle w:val="EndNoteBibliography"/>
        <w:spacing w:after="0"/>
        <w:rPr>
          <w:noProof/>
        </w:rPr>
      </w:pPr>
      <w:r w:rsidRPr="00877AD3">
        <w:rPr>
          <w:noProof/>
        </w:rPr>
        <w:t>14.</w:t>
      </w:r>
      <w:r w:rsidRPr="00877AD3">
        <w:rPr>
          <w:noProof/>
        </w:rPr>
        <w:tab/>
        <w:t>Chao C-T, Liu Y-P, Su S-F, Yeh H-Y, Chen H-Y, Lee P-J, et al. Circulating MicroRNA-125b Predicts the Presence and Progression of Uremic Vascular Calcification. Arteriosclerosis, Thrombosis, and Vascular Biology. 2017;37(7):1402-14.</w:t>
      </w:r>
    </w:p>
    <w:p w14:paraId="5EA69E3C" w14:textId="77777777" w:rsidR="00877AD3" w:rsidRPr="00877AD3" w:rsidRDefault="00877AD3" w:rsidP="00877AD3">
      <w:pPr>
        <w:pStyle w:val="EndNoteBibliography"/>
        <w:spacing w:after="0"/>
        <w:rPr>
          <w:noProof/>
        </w:rPr>
      </w:pPr>
      <w:r w:rsidRPr="00877AD3">
        <w:rPr>
          <w:noProof/>
        </w:rPr>
        <w:t>15.</w:t>
      </w:r>
      <w:r w:rsidRPr="00877AD3">
        <w:rPr>
          <w:noProof/>
        </w:rPr>
        <w:tab/>
        <w:t>Charitaki E, Davenport A. Aortic pulse wave velocity in haemodialysis patients is associated with the prescription of active vitamin D analogues. Journal of Nephrology. 2014;27(4):431-7.</w:t>
      </w:r>
    </w:p>
    <w:p w14:paraId="68B52282" w14:textId="77777777" w:rsidR="00877AD3" w:rsidRPr="00877AD3" w:rsidRDefault="00877AD3" w:rsidP="00877AD3">
      <w:pPr>
        <w:pStyle w:val="EndNoteBibliography"/>
        <w:spacing w:after="0"/>
        <w:rPr>
          <w:noProof/>
        </w:rPr>
      </w:pPr>
      <w:r w:rsidRPr="00877AD3">
        <w:rPr>
          <w:noProof/>
        </w:rPr>
        <w:t>16.</w:t>
      </w:r>
      <w:r w:rsidRPr="00877AD3">
        <w:rPr>
          <w:noProof/>
        </w:rPr>
        <w:tab/>
        <w:t>Chen Z, Qureshi AR, Parini P, Hurt-Camejo E, Ripsweden J, Brismar TB, et al. Does statins promote vascular calcification in chronic kidney disease? European Journal of Clinical Investigation. 2017;47(2):137-48.</w:t>
      </w:r>
    </w:p>
    <w:p w14:paraId="70A75769" w14:textId="77777777" w:rsidR="00877AD3" w:rsidRPr="00877AD3" w:rsidRDefault="00877AD3" w:rsidP="00877AD3">
      <w:pPr>
        <w:pStyle w:val="EndNoteBibliography"/>
        <w:spacing w:after="0"/>
        <w:rPr>
          <w:noProof/>
        </w:rPr>
      </w:pPr>
      <w:r w:rsidRPr="00877AD3">
        <w:rPr>
          <w:noProof/>
        </w:rPr>
        <w:lastRenderedPageBreak/>
        <w:t>17.</w:t>
      </w:r>
      <w:r w:rsidRPr="00877AD3">
        <w:rPr>
          <w:noProof/>
        </w:rPr>
        <w:tab/>
        <w:t>Chen J, Budoff MJ, Reilly MP, Yang W, Rosas SE, Rahman M, et al. Coronary Artery Calcification and Risk of Cardiovascular Disease and Death Among Patients With Chronic Kidney Disease. JAMA Cardiology. 2017;2(6):635-43.</w:t>
      </w:r>
    </w:p>
    <w:p w14:paraId="03949F6E" w14:textId="77777777" w:rsidR="00877AD3" w:rsidRPr="00877AD3" w:rsidRDefault="00877AD3" w:rsidP="00877AD3">
      <w:pPr>
        <w:pStyle w:val="EndNoteBibliography"/>
        <w:spacing w:after="0"/>
        <w:rPr>
          <w:noProof/>
        </w:rPr>
      </w:pPr>
      <w:r w:rsidRPr="00877AD3">
        <w:rPr>
          <w:noProof/>
        </w:rPr>
        <w:t>18.</w:t>
      </w:r>
      <w:r w:rsidRPr="00877AD3">
        <w:rPr>
          <w:noProof/>
        </w:rPr>
        <w:tab/>
        <w:t>Chiu Y-W, Adler SG, Budoff MJ, Takasu J, Ashai J, Mehrotra R. Coronary artery calcification and mortality in diabetic patients with proteinuria. Kidney International. 2010;77(12):1107-14.</w:t>
      </w:r>
    </w:p>
    <w:p w14:paraId="07979DD7" w14:textId="77777777" w:rsidR="00877AD3" w:rsidRPr="00877AD3" w:rsidRDefault="00877AD3" w:rsidP="00877AD3">
      <w:pPr>
        <w:pStyle w:val="EndNoteBibliography"/>
        <w:spacing w:after="0"/>
        <w:rPr>
          <w:noProof/>
        </w:rPr>
      </w:pPr>
      <w:r w:rsidRPr="00877AD3">
        <w:rPr>
          <w:noProof/>
        </w:rPr>
        <w:t>19.</w:t>
      </w:r>
      <w:r w:rsidRPr="00877AD3">
        <w:rPr>
          <w:noProof/>
        </w:rPr>
        <w:tab/>
        <w:t>Choi SR, Lee Y-K, Cho AJ, Park HC, Han CH, Choi M-J, et al. Malnutrition, inflammation, progression of vascular calcification and survival: Inter-relationships in hemodialysis patients. PLOS ONE. 2019;14(5):e0216415.</w:t>
      </w:r>
    </w:p>
    <w:p w14:paraId="02CF96DE" w14:textId="77777777" w:rsidR="00877AD3" w:rsidRPr="00877AD3" w:rsidRDefault="00877AD3" w:rsidP="00877AD3">
      <w:pPr>
        <w:pStyle w:val="EndNoteBibliography"/>
        <w:spacing w:after="0"/>
        <w:rPr>
          <w:noProof/>
        </w:rPr>
      </w:pPr>
      <w:r w:rsidRPr="00877AD3">
        <w:rPr>
          <w:noProof/>
        </w:rPr>
        <w:t>20.</w:t>
      </w:r>
      <w:r w:rsidRPr="00877AD3">
        <w:rPr>
          <w:noProof/>
        </w:rPr>
        <w:tab/>
        <w:t>Chue CD, Wall NA, Crabtree NJ, Zehnder D, Moody WE, Edwards NC, et al. Aortic Calcification and Femoral Bone Density Are Independently Associated with Left Ventricular Mass in Patients with Chronic Kidney Disease. PLOS ONE. 2012;7(6):e39241.</w:t>
      </w:r>
    </w:p>
    <w:p w14:paraId="7597E5F2" w14:textId="77777777" w:rsidR="00877AD3" w:rsidRPr="00877AD3" w:rsidRDefault="00877AD3" w:rsidP="00877AD3">
      <w:pPr>
        <w:pStyle w:val="EndNoteBibliography"/>
        <w:spacing w:after="0"/>
        <w:rPr>
          <w:noProof/>
        </w:rPr>
      </w:pPr>
      <w:r w:rsidRPr="00877AD3">
        <w:rPr>
          <w:noProof/>
        </w:rPr>
        <w:t>21.</w:t>
      </w:r>
      <w:r w:rsidRPr="00877AD3">
        <w:rPr>
          <w:noProof/>
        </w:rPr>
        <w:tab/>
        <w:t>Claes KJ, Heye S, Bammens B, Kuypers DR, Meijers B, Naesens M, et al. Aortic calcifications and arterial stiffness as predictors of cardiovascular events in incident renal transplant recipients. Transplant International. 2013;26(10):973-81.</w:t>
      </w:r>
    </w:p>
    <w:p w14:paraId="0BA17C62" w14:textId="77777777" w:rsidR="00877AD3" w:rsidRPr="00877AD3" w:rsidRDefault="00877AD3" w:rsidP="00877AD3">
      <w:pPr>
        <w:pStyle w:val="EndNoteBibliography"/>
        <w:spacing w:after="0"/>
        <w:rPr>
          <w:noProof/>
        </w:rPr>
      </w:pPr>
      <w:r w:rsidRPr="00877AD3">
        <w:rPr>
          <w:noProof/>
        </w:rPr>
        <w:t>22.</w:t>
      </w:r>
      <w:r w:rsidRPr="00877AD3">
        <w:rPr>
          <w:noProof/>
        </w:rPr>
        <w:tab/>
        <w:t>Coen G, Manni M, Agnoli A, Balducci A, Dessi M, De Angelis S, et al. Cardiac Calcifications: Fetuin–A and Other Risk Factors in Hemodialysis Patients. ASAIO Journal. 2006;52(2).</w:t>
      </w:r>
    </w:p>
    <w:p w14:paraId="5E7E5B4D" w14:textId="77777777" w:rsidR="00877AD3" w:rsidRPr="00877AD3" w:rsidRDefault="00877AD3" w:rsidP="00877AD3">
      <w:pPr>
        <w:pStyle w:val="EndNoteBibliography"/>
        <w:spacing w:after="0"/>
        <w:rPr>
          <w:noProof/>
        </w:rPr>
      </w:pPr>
      <w:r w:rsidRPr="00877AD3">
        <w:rPr>
          <w:noProof/>
        </w:rPr>
        <w:t>23.</w:t>
      </w:r>
      <w:r w:rsidRPr="00877AD3">
        <w:rPr>
          <w:noProof/>
        </w:rPr>
        <w:tab/>
        <w:t>Coll B, Betriu A, Martínez-Alonso M, Amoedo ML, Arcidiacono MV, Borras M, et al. Large Artery Calcification on Dialysis Patients Is Located in the Intima and Related to Atherosclerosis. Clinical Journal of the American Society of Nephrology. 2011;6(2):303.</w:t>
      </w:r>
    </w:p>
    <w:p w14:paraId="0A447FC1" w14:textId="77777777" w:rsidR="00877AD3" w:rsidRPr="00877AD3" w:rsidRDefault="00877AD3" w:rsidP="00877AD3">
      <w:pPr>
        <w:pStyle w:val="EndNoteBibliography"/>
        <w:spacing w:after="0"/>
        <w:rPr>
          <w:noProof/>
        </w:rPr>
      </w:pPr>
      <w:r w:rsidRPr="00877AD3">
        <w:rPr>
          <w:noProof/>
        </w:rPr>
        <w:t>24.</w:t>
      </w:r>
      <w:r w:rsidRPr="00877AD3">
        <w:rPr>
          <w:noProof/>
        </w:rPr>
        <w:tab/>
        <w:t>Craver L, Dusso A, Martinez-Alonso M, Sarro F, Valdivielso JM, Fernández E. A low fractional excretion of Phosphate/Fgf23 ratio is associated with severe abdominal Aortic calcification in stage 3 and 4 kidney disease patients. BMC Nephrology. 2013;14(1):221.</w:t>
      </w:r>
    </w:p>
    <w:p w14:paraId="77D9C71E" w14:textId="77777777" w:rsidR="00877AD3" w:rsidRPr="00877AD3" w:rsidRDefault="00877AD3" w:rsidP="00877AD3">
      <w:pPr>
        <w:pStyle w:val="EndNoteBibliography"/>
        <w:spacing w:after="0"/>
        <w:rPr>
          <w:noProof/>
        </w:rPr>
      </w:pPr>
      <w:r w:rsidRPr="00877AD3">
        <w:rPr>
          <w:noProof/>
        </w:rPr>
        <w:t>25.</w:t>
      </w:r>
      <w:r w:rsidRPr="00877AD3">
        <w:rPr>
          <w:noProof/>
        </w:rPr>
        <w:tab/>
        <w:t>Davis B, Marin D, Hurwitz LM, Ronald J, Ellis MJ, Ravindra KV, et al. Application of a Novel CT-Based Iliac Artery Calcification Scoring System for Predicting Renal Transplant Outcomes. American Journal of Roentgenology. 2016;206(2):436-41.</w:t>
      </w:r>
    </w:p>
    <w:p w14:paraId="64D64196" w14:textId="77777777" w:rsidR="00877AD3" w:rsidRPr="00877AD3" w:rsidRDefault="00877AD3" w:rsidP="00877AD3">
      <w:pPr>
        <w:pStyle w:val="EndNoteBibliography"/>
        <w:spacing w:after="0"/>
        <w:rPr>
          <w:noProof/>
        </w:rPr>
      </w:pPr>
      <w:r w:rsidRPr="00877AD3">
        <w:rPr>
          <w:noProof/>
        </w:rPr>
        <w:t>26.</w:t>
      </w:r>
      <w:r w:rsidRPr="00877AD3">
        <w:rPr>
          <w:noProof/>
        </w:rPr>
        <w:tab/>
        <w:t>DeLoach SS, Joffe MM, Mai X, Goral S, Rosas SE. Aortic calcification predicts cardiovascular events and all-cause mortality in renal transplantation. Nephrology Dialysis Transplantation. 2009;24(4):1314-9.</w:t>
      </w:r>
    </w:p>
    <w:p w14:paraId="7C6F8D00" w14:textId="77777777" w:rsidR="00877AD3" w:rsidRPr="00877AD3" w:rsidRDefault="00877AD3" w:rsidP="00877AD3">
      <w:pPr>
        <w:pStyle w:val="EndNoteBibliography"/>
        <w:spacing w:after="0"/>
        <w:rPr>
          <w:noProof/>
        </w:rPr>
      </w:pPr>
      <w:r w:rsidRPr="00877AD3">
        <w:rPr>
          <w:noProof/>
        </w:rPr>
        <w:t>27.</w:t>
      </w:r>
      <w:r w:rsidRPr="00877AD3">
        <w:rPr>
          <w:noProof/>
        </w:rPr>
        <w:tab/>
        <w:t>Di Iorio BR, Bortone S, Piscopo C, Grimaldi P, Cucciniello E, D’Avanzo E, et al. Cardiac Vascular Calcification and QT Interval in ESRD Patients: Is There a Link? Blood Purification. 2006;24(5-6):451-9.</w:t>
      </w:r>
    </w:p>
    <w:p w14:paraId="6B7C6E86" w14:textId="77777777" w:rsidR="00877AD3" w:rsidRPr="00877AD3" w:rsidRDefault="00877AD3" w:rsidP="00877AD3">
      <w:pPr>
        <w:pStyle w:val="EndNoteBibliography"/>
        <w:spacing w:after="0"/>
        <w:rPr>
          <w:noProof/>
        </w:rPr>
      </w:pPr>
      <w:r w:rsidRPr="00877AD3">
        <w:rPr>
          <w:noProof/>
        </w:rPr>
        <w:t>28.</w:t>
      </w:r>
      <w:r w:rsidRPr="00877AD3">
        <w:rPr>
          <w:noProof/>
        </w:rPr>
        <w:tab/>
        <w:t>Disthabanchong S, Vipattawat K, Phakdeekitcharoen B, Kitiyakara C, Sumethkul V. Abdominal aorta and pelvic artery calcifications on plain radiographs may predict mortality in chronic kidney disease, hemodialysis and renal transplantation. International Urology and Nephrology. 2018;50(2):355-64.</w:t>
      </w:r>
    </w:p>
    <w:p w14:paraId="1CFFEF0A" w14:textId="77777777" w:rsidR="00877AD3" w:rsidRPr="00877AD3" w:rsidRDefault="00877AD3" w:rsidP="00877AD3">
      <w:pPr>
        <w:pStyle w:val="EndNoteBibliography"/>
        <w:spacing w:after="0"/>
        <w:rPr>
          <w:noProof/>
        </w:rPr>
      </w:pPr>
      <w:r w:rsidRPr="00877AD3">
        <w:rPr>
          <w:noProof/>
        </w:rPr>
        <w:t>29.</w:t>
      </w:r>
      <w:r w:rsidRPr="00877AD3">
        <w:rPr>
          <w:noProof/>
        </w:rPr>
        <w:tab/>
        <w:t>El Amrani M, Maoujoud O, Belarbi M, El Farouki MR, Zajjari Y, Boukili Y, et al. Dépistage et facteurs de risque des calcifications cardiaques chez l’hémodialysé : apport du scanner multi-coupe ultra-rapide et de l’échocardiographie transthoracique. Annales de Cardiologie et d'Angéiologie. 2015;64(2):87-93.</w:t>
      </w:r>
    </w:p>
    <w:p w14:paraId="70DD347A" w14:textId="77777777" w:rsidR="00877AD3" w:rsidRPr="00877AD3" w:rsidRDefault="00877AD3" w:rsidP="00877AD3">
      <w:pPr>
        <w:pStyle w:val="EndNoteBibliography"/>
        <w:spacing w:after="0"/>
        <w:rPr>
          <w:noProof/>
        </w:rPr>
      </w:pPr>
      <w:r w:rsidRPr="00877AD3">
        <w:rPr>
          <w:noProof/>
        </w:rPr>
        <w:t>30.</w:t>
      </w:r>
      <w:r w:rsidRPr="00877AD3">
        <w:rPr>
          <w:noProof/>
        </w:rPr>
        <w:tab/>
        <w:t>Etta P, Sharma R, Gupta A. Study of chronic kidney disease-mineral bone disorders in newly detected advanced renal failure patients: A Hospital-based cross-sectional study. Saudi Journal of Kidney Diseases and Transplantation. 2017;28(4):874-85.</w:t>
      </w:r>
    </w:p>
    <w:p w14:paraId="53F7DA26" w14:textId="77777777" w:rsidR="00877AD3" w:rsidRPr="00877AD3" w:rsidRDefault="00877AD3" w:rsidP="00877AD3">
      <w:pPr>
        <w:pStyle w:val="EndNoteBibliography"/>
        <w:spacing w:after="0"/>
        <w:rPr>
          <w:noProof/>
        </w:rPr>
      </w:pPr>
      <w:r w:rsidRPr="00877AD3">
        <w:rPr>
          <w:noProof/>
        </w:rPr>
        <w:t>31.</w:t>
      </w:r>
      <w:r w:rsidRPr="00877AD3">
        <w:rPr>
          <w:noProof/>
        </w:rPr>
        <w:tab/>
        <w:t>Fabbian F, Catalano C, Orlandi V, Conte MM, Lupo A, Catizone L. Evaluation of aortic arch calcification in hemodialysis patients. J Nephrol. 2005;18(3):289-93.</w:t>
      </w:r>
    </w:p>
    <w:p w14:paraId="1F8E23CF" w14:textId="77777777" w:rsidR="00877AD3" w:rsidRPr="00877AD3" w:rsidRDefault="00877AD3" w:rsidP="00877AD3">
      <w:pPr>
        <w:pStyle w:val="EndNoteBibliography"/>
        <w:spacing w:after="0"/>
        <w:rPr>
          <w:noProof/>
        </w:rPr>
      </w:pPr>
      <w:r w:rsidRPr="00877AD3">
        <w:rPr>
          <w:noProof/>
        </w:rPr>
        <w:t>32.</w:t>
      </w:r>
      <w:r w:rsidRPr="00877AD3">
        <w:rPr>
          <w:noProof/>
        </w:rPr>
        <w:tab/>
        <w:t>Fayed A, Soliman A, El Mahdy H, Hamza W, Abdulazim DO, Salem MM, et al. Intraoperative Arterial Biopsy in Incident Hemodialysis Patients: Differences Observed. Nephron. 2019;143(1):54-61.</w:t>
      </w:r>
    </w:p>
    <w:p w14:paraId="2E466C8A" w14:textId="77777777" w:rsidR="00877AD3" w:rsidRPr="00877AD3" w:rsidRDefault="00877AD3" w:rsidP="00877AD3">
      <w:pPr>
        <w:pStyle w:val="EndNoteBibliography"/>
        <w:spacing w:after="0"/>
        <w:rPr>
          <w:noProof/>
        </w:rPr>
      </w:pPr>
      <w:r w:rsidRPr="00877AD3">
        <w:rPr>
          <w:noProof/>
        </w:rPr>
        <w:t>33.</w:t>
      </w:r>
      <w:r w:rsidRPr="00877AD3">
        <w:rPr>
          <w:noProof/>
        </w:rPr>
        <w:tab/>
        <w:t>Gunen Yilmaz S, Yilmaz F, Bayrakdar I, Harorli A. The Relationship between carotid artery calcification and pulp stone among hemodialysis patients: A retrospective study. Saudi Journal of Kidney Diseases and Transplantation. 2019;30(4):755-63.</w:t>
      </w:r>
    </w:p>
    <w:p w14:paraId="2082B277" w14:textId="77777777" w:rsidR="00877AD3" w:rsidRPr="00877AD3" w:rsidRDefault="00877AD3" w:rsidP="00877AD3">
      <w:pPr>
        <w:pStyle w:val="EndNoteBibliography"/>
        <w:spacing w:after="0"/>
        <w:rPr>
          <w:noProof/>
        </w:rPr>
      </w:pPr>
      <w:r w:rsidRPr="00877AD3">
        <w:rPr>
          <w:noProof/>
        </w:rPr>
        <w:lastRenderedPageBreak/>
        <w:t>34.</w:t>
      </w:r>
      <w:r w:rsidRPr="00877AD3">
        <w:rPr>
          <w:noProof/>
        </w:rPr>
        <w:tab/>
        <w:t>Harada PHN, Canziani ME, Lima LM, Kamimura M, Rochitte CE, Lemos MM, et al. Pericardial Fat Is Associated with Coronary Artery Calcification in Non-Dialysis Dependent Chronic Kidney Disease Patients. PLOS ONE. 2014;9(12):e114358.</w:t>
      </w:r>
    </w:p>
    <w:p w14:paraId="776F736C" w14:textId="77777777" w:rsidR="00877AD3" w:rsidRPr="00877AD3" w:rsidRDefault="00877AD3" w:rsidP="00877AD3">
      <w:pPr>
        <w:pStyle w:val="EndNoteBibliography"/>
        <w:spacing w:after="0"/>
        <w:rPr>
          <w:noProof/>
        </w:rPr>
      </w:pPr>
      <w:r w:rsidRPr="00877AD3">
        <w:rPr>
          <w:noProof/>
        </w:rPr>
        <w:t>35.</w:t>
      </w:r>
      <w:r w:rsidRPr="00877AD3">
        <w:rPr>
          <w:noProof/>
        </w:rPr>
        <w:tab/>
        <w:t>He L, He WY, A LT, Yang WL, Zhang AH. Lower Serum Irisin Levels Are Associated with Increased Vascular Calcification in Hemodialysis Patients. Kidney and Blood Pressure Research. 2018;43(1):287-95.</w:t>
      </w:r>
    </w:p>
    <w:p w14:paraId="08A4A8BC" w14:textId="77777777" w:rsidR="00877AD3" w:rsidRPr="00877AD3" w:rsidRDefault="00877AD3" w:rsidP="00877AD3">
      <w:pPr>
        <w:pStyle w:val="EndNoteBibliography"/>
        <w:spacing w:after="0"/>
        <w:rPr>
          <w:noProof/>
        </w:rPr>
      </w:pPr>
      <w:r w:rsidRPr="00877AD3">
        <w:rPr>
          <w:noProof/>
        </w:rPr>
        <w:t>36.</w:t>
      </w:r>
      <w:r w:rsidRPr="00877AD3">
        <w:rPr>
          <w:noProof/>
        </w:rPr>
        <w:tab/>
        <w:t>He J, Reilly M, Yang W, Chen J, Go AS, Lash JP, et al. Risk Factors for Coronary Artery Calcium Among Patients With Chronic Kidney Disease (from the Chronic Renal Insufficiency Cohort Study). American Journal of Cardiology. 2012;110(12):1735-41.</w:t>
      </w:r>
    </w:p>
    <w:p w14:paraId="26473E9F" w14:textId="77777777" w:rsidR="00877AD3" w:rsidRPr="00877AD3" w:rsidRDefault="00877AD3" w:rsidP="00877AD3">
      <w:pPr>
        <w:pStyle w:val="EndNoteBibliography"/>
        <w:spacing w:after="0"/>
        <w:rPr>
          <w:noProof/>
        </w:rPr>
      </w:pPr>
      <w:r w:rsidRPr="00877AD3">
        <w:rPr>
          <w:noProof/>
        </w:rPr>
        <w:t>37.</w:t>
      </w:r>
      <w:r w:rsidRPr="00877AD3">
        <w:rPr>
          <w:noProof/>
        </w:rPr>
        <w:tab/>
        <w:t>Hou J-S, Lin Y-L, Wang C-H, Lai Y-H, Kuo C-H, Subeq Y-M, et al. Serum osteoprotegerin is an independent marker of central arterial stiffness as assessed using carotid–femoral pulse wave velocity in hemodialysis patients: a cross sectional study. BMC Nephrology. 2019;20(1):184.</w:t>
      </w:r>
    </w:p>
    <w:p w14:paraId="4FDDA382" w14:textId="77777777" w:rsidR="00877AD3" w:rsidRPr="00877AD3" w:rsidRDefault="00877AD3" w:rsidP="00877AD3">
      <w:pPr>
        <w:pStyle w:val="EndNoteBibliography"/>
        <w:spacing w:after="0"/>
        <w:rPr>
          <w:noProof/>
        </w:rPr>
      </w:pPr>
      <w:r w:rsidRPr="00877AD3">
        <w:rPr>
          <w:noProof/>
        </w:rPr>
        <w:t>38.</w:t>
      </w:r>
      <w:r w:rsidRPr="00877AD3">
        <w:rPr>
          <w:noProof/>
        </w:rPr>
        <w:tab/>
        <w:t>Al Humoud H, Al-Hilali N, Ahmad AAMH, Ninan VT, Nampoory MRN, Rizk AM, et al. Vascular Calcification in Dialysis Patients. Transplantation Proceedings. 2005;37(10):4183-6.</w:t>
      </w:r>
    </w:p>
    <w:p w14:paraId="4BA67D1D" w14:textId="77777777" w:rsidR="00877AD3" w:rsidRPr="00877AD3" w:rsidRDefault="00877AD3" w:rsidP="00877AD3">
      <w:pPr>
        <w:pStyle w:val="EndNoteBibliography"/>
        <w:spacing w:after="0"/>
        <w:rPr>
          <w:noProof/>
        </w:rPr>
      </w:pPr>
      <w:r w:rsidRPr="00877AD3">
        <w:rPr>
          <w:noProof/>
        </w:rPr>
        <w:t>39.</w:t>
      </w:r>
      <w:r w:rsidRPr="00877AD3">
        <w:rPr>
          <w:noProof/>
        </w:rPr>
        <w:tab/>
        <w:t>Jankovic A, Damjanovic T, Djuric Z, Marinkovic J, Schlieper G, Djuric P, et al. Calcification in arteriovenous fistula blood vessels may predict arteriovenous fistula failure: a 5-year follow-up study. International Urology and Nephrology. 2017;49(5):881-7.</w:t>
      </w:r>
    </w:p>
    <w:p w14:paraId="33CC5FA7" w14:textId="77777777" w:rsidR="00877AD3" w:rsidRPr="00877AD3" w:rsidRDefault="00877AD3" w:rsidP="00877AD3">
      <w:pPr>
        <w:pStyle w:val="EndNoteBibliography"/>
        <w:spacing w:after="0"/>
        <w:rPr>
          <w:noProof/>
        </w:rPr>
      </w:pPr>
      <w:r w:rsidRPr="00877AD3">
        <w:rPr>
          <w:noProof/>
        </w:rPr>
        <w:t>40.</w:t>
      </w:r>
      <w:r w:rsidRPr="00877AD3">
        <w:rPr>
          <w:noProof/>
        </w:rPr>
        <w:tab/>
        <w:t>Jankovic A, Damjanovic T, Djuric Z, Marinkovic J, Schlieper G, Tosic-Dragovic J, et al. Impact of Vascular Calcifications on Arteriovenous Fistula Survival in Hemodialysis Patients: A Five-Year Follow-Up. Nephron. 2015;129(4):247-52.</w:t>
      </w:r>
    </w:p>
    <w:p w14:paraId="6C619D73" w14:textId="77777777" w:rsidR="00877AD3" w:rsidRPr="00877AD3" w:rsidRDefault="00877AD3" w:rsidP="00877AD3">
      <w:pPr>
        <w:pStyle w:val="EndNoteBibliography"/>
        <w:spacing w:after="0"/>
        <w:rPr>
          <w:noProof/>
        </w:rPr>
      </w:pPr>
      <w:r w:rsidRPr="00877AD3">
        <w:rPr>
          <w:noProof/>
        </w:rPr>
        <w:t>41.</w:t>
      </w:r>
      <w:r w:rsidRPr="00877AD3">
        <w:rPr>
          <w:noProof/>
        </w:rPr>
        <w:tab/>
        <w:t>Jansson H, Saeed A, Svensson MK, Finnved K, Hellström M, Guron G. Impact of Abdominal Aortic Calcification on Central Haemodynamics and Decline of Glomerular Filtration Rate in Patients with Chronic Kidney Disease Stages 3 and 4. Kidney and Blood Pressure Research. 2019;44(5):950-60.</w:t>
      </w:r>
    </w:p>
    <w:p w14:paraId="3E88A26A" w14:textId="77777777" w:rsidR="00877AD3" w:rsidRPr="00877AD3" w:rsidRDefault="00877AD3" w:rsidP="00877AD3">
      <w:pPr>
        <w:pStyle w:val="EndNoteBibliography"/>
        <w:spacing w:after="0"/>
        <w:rPr>
          <w:noProof/>
        </w:rPr>
      </w:pPr>
      <w:r w:rsidRPr="00877AD3">
        <w:rPr>
          <w:noProof/>
        </w:rPr>
        <w:t>42.</w:t>
      </w:r>
      <w:r w:rsidRPr="00877AD3">
        <w:rPr>
          <w:noProof/>
        </w:rPr>
        <w:tab/>
        <w:t>Jean G, Chazot C, Bresson E, Zaoui E, Cavalier E. High Serum Sclerostin Levels Are Associated with a Better Outcome in Haemodialysis Patients. Nephron. 2016;132(3):181-90.</w:t>
      </w:r>
    </w:p>
    <w:p w14:paraId="3AC5B430" w14:textId="77777777" w:rsidR="00877AD3" w:rsidRPr="00877AD3" w:rsidRDefault="00877AD3" w:rsidP="00877AD3">
      <w:pPr>
        <w:pStyle w:val="EndNoteBibliography"/>
        <w:spacing w:after="0"/>
        <w:rPr>
          <w:noProof/>
        </w:rPr>
      </w:pPr>
      <w:r w:rsidRPr="00877AD3">
        <w:rPr>
          <w:noProof/>
        </w:rPr>
        <w:t>43.</w:t>
      </w:r>
      <w:r w:rsidRPr="00877AD3">
        <w:rPr>
          <w:noProof/>
        </w:rPr>
        <w:tab/>
        <w:t>Jean G, Bresson E, Terrat J-C, Vanel T, Hurot J-M, Lorriaux C, et al. Peripheral vascular calcification in long-haemodialysis patients: associated factors and survival consequences. Nephrology Dialysis Transplantation. 2009;24(3):948-55.</w:t>
      </w:r>
    </w:p>
    <w:p w14:paraId="230301C0" w14:textId="77777777" w:rsidR="00877AD3" w:rsidRPr="00877AD3" w:rsidRDefault="00877AD3" w:rsidP="00877AD3">
      <w:pPr>
        <w:pStyle w:val="EndNoteBibliography"/>
        <w:spacing w:after="0"/>
        <w:rPr>
          <w:noProof/>
        </w:rPr>
      </w:pPr>
      <w:r w:rsidRPr="00877AD3">
        <w:rPr>
          <w:noProof/>
        </w:rPr>
        <w:t>44.</w:t>
      </w:r>
      <w:r w:rsidRPr="00877AD3">
        <w:rPr>
          <w:noProof/>
        </w:rPr>
        <w:tab/>
        <w:t>Jean G, Bresson E, Lorriaux C, Mayor B, Hurot JM, Deleaval P, et al. Increased Levels of Serum Parathyroid Hormone and Fibroblast Growth Factor-23 Are the Main Factors Associated with the Progression of Vascular Calcification in Long-Hour Hemodialysis Patients. Nephron Clinical Practice. 2012;120(3):c132-c8.</w:t>
      </w:r>
    </w:p>
    <w:p w14:paraId="0AF9ED16" w14:textId="77777777" w:rsidR="00877AD3" w:rsidRPr="00877AD3" w:rsidRDefault="00877AD3" w:rsidP="00877AD3">
      <w:pPr>
        <w:pStyle w:val="EndNoteBibliography"/>
        <w:spacing w:after="0"/>
        <w:rPr>
          <w:noProof/>
        </w:rPr>
      </w:pPr>
      <w:r w:rsidRPr="00877AD3">
        <w:rPr>
          <w:noProof/>
        </w:rPr>
        <w:t>45.</w:t>
      </w:r>
      <w:r w:rsidRPr="00877AD3">
        <w:rPr>
          <w:noProof/>
        </w:rPr>
        <w:tab/>
        <w:t>Jiménez Villodres M, García Gutiérrez G, García Frías P, Rioja Villodres J, Martín Velázquez M, Sánchez Chaparro MÁ, et al. Fractional excretion of phosphorus and vascular calcification in stage 3 chronic kidney disease. Journal of Investigative Medicine. 2019;67(3):674.</w:t>
      </w:r>
    </w:p>
    <w:p w14:paraId="5F4DAB55" w14:textId="77777777" w:rsidR="00877AD3" w:rsidRPr="00877AD3" w:rsidRDefault="00877AD3" w:rsidP="00877AD3">
      <w:pPr>
        <w:pStyle w:val="EndNoteBibliography"/>
        <w:spacing w:after="0"/>
        <w:rPr>
          <w:noProof/>
        </w:rPr>
      </w:pPr>
      <w:r w:rsidRPr="00877AD3">
        <w:rPr>
          <w:noProof/>
        </w:rPr>
        <w:t>46.</w:t>
      </w:r>
      <w:r w:rsidRPr="00877AD3">
        <w:rPr>
          <w:noProof/>
        </w:rPr>
        <w:tab/>
        <w:t>Kahn J, Ram LM, Eberhard K, Groselj-Strele A, Obermayer-Pietsch B, Müller H. Calcification score evaluation in patients listed for renal transplantation. Clinical Transplantation. 2017;31(3):e12888.</w:t>
      </w:r>
    </w:p>
    <w:p w14:paraId="51CDBE7B" w14:textId="77777777" w:rsidR="00877AD3" w:rsidRPr="00877AD3" w:rsidRDefault="00877AD3" w:rsidP="00877AD3">
      <w:pPr>
        <w:pStyle w:val="EndNoteBibliography"/>
        <w:spacing w:after="0"/>
        <w:rPr>
          <w:noProof/>
        </w:rPr>
      </w:pPr>
      <w:r w:rsidRPr="00877AD3">
        <w:rPr>
          <w:noProof/>
        </w:rPr>
        <w:t>47.</w:t>
      </w:r>
      <w:r w:rsidRPr="00877AD3">
        <w:rPr>
          <w:noProof/>
        </w:rPr>
        <w:tab/>
        <w:t>Keyzer CA, de Borst MH, van den Berg E, Jahnen-Dechent W, Arampatzis S, Farese S, et al. Calcification Propensity and Survival among Renal Transplant Recipients. Journal of the American Society of Nephrology. 2016;27(1):239.</w:t>
      </w:r>
    </w:p>
    <w:p w14:paraId="6B5709A9" w14:textId="77777777" w:rsidR="00877AD3" w:rsidRPr="00877AD3" w:rsidRDefault="00877AD3" w:rsidP="00877AD3">
      <w:pPr>
        <w:pStyle w:val="EndNoteBibliography"/>
        <w:spacing w:after="0"/>
        <w:rPr>
          <w:noProof/>
        </w:rPr>
      </w:pPr>
      <w:r w:rsidRPr="00877AD3">
        <w:rPr>
          <w:noProof/>
        </w:rPr>
        <w:t>48.</w:t>
      </w:r>
      <w:r w:rsidRPr="00877AD3">
        <w:rPr>
          <w:noProof/>
        </w:rPr>
        <w:tab/>
        <w:t>Kim SM, Jung IM, Kim D, Lee JP, So YH. Effect of Inflow Arterial Calcification on Arteriovenous Fistula Maturation. Annals of Vascular Surgery. 2019;58:331-7.</w:t>
      </w:r>
    </w:p>
    <w:p w14:paraId="11506E7C" w14:textId="77777777" w:rsidR="00877AD3" w:rsidRPr="00877AD3" w:rsidRDefault="00877AD3" w:rsidP="00877AD3">
      <w:pPr>
        <w:pStyle w:val="EndNoteBibliography"/>
        <w:spacing w:after="0"/>
        <w:rPr>
          <w:noProof/>
        </w:rPr>
      </w:pPr>
      <w:r w:rsidRPr="00877AD3">
        <w:rPr>
          <w:noProof/>
        </w:rPr>
        <w:t>49.</w:t>
      </w:r>
      <w:r w:rsidRPr="00877AD3">
        <w:rPr>
          <w:noProof/>
        </w:rPr>
        <w:tab/>
        <w:t>Kim HG, Song SW, Kim TY, Kim YO. Risk factors for progression of aortic arch calcification in patients on maintenance hemodialysis and peritoneal dialysis. Hemodialysis International. 2011;15(4):460-7.</w:t>
      </w:r>
    </w:p>
    <w:p w14:paraId="29058443" w14:textId="77777777" w:rsidR="00877AD3" w:rsidRPr="00877AD3" w:rsidRDefault="00877AD3" w:rsidP="00877AD3">
      <w:pPr>
        <w:pStyle w:val="EndNoteBibliography"/>
        <w:spacing w:after="0"/>
        <w:rPr>
          <w:noProof/>
        </w:rPr>
      </w:pPr>
      <w:r w:rsidRPr="00877AD3">
        <w:rPr>
          <w:noProof/>
        </w:rPr>
        <w:t>50.</w:t>
      </w:r>
      <w:r w:rsidRPr="00877AD3">
        <w:rPr>
          <w:noProof/>
        </w:rPr>
        <w:tab/>
        <w:t>Kimura K, Saika Y, Otani H, Fujii R, Mune M, Yukawa S. Factors associated with calcification of the abdominal aorta in hemodialysis patients. Kidney International. 1999;56:S238-S41.</w:t>
      </w:r>
    </w:p>
    <w:p w14:paraId="21CF107D" w14:textId="77777777" w:rsidR="00877AD3" w:rsidRPr="00877AD3" w:rsidRDefault="00877AD3" w:rsidP="00877AD3">
      <w:pPr>
        <w:pStyle w:val="EndNoteBibliography"/>
        <w:spacing w:after="0"/>
        <w:rPr>
          <w:noProof/>
        </w:rPr>
      </w:pPr>
      <w:r w:rsidRPr="00877AD3">
        <w:rPr>
          <w:noProof/>
        </w:rPr>
        <w:lastRenderedPageBreak/>
        <w:t>51.</w:t>
      </w:r>
      <w:r w:rsidRPr="00877AD3">
        <w:rPr>
          <w:noProof/>
        </w:rPr>
        <w:tab/>
        <w:t>Komatsu M, Okazaki M, Tsuchiya K, Kawaguchi H, Nitta K. Aortic Arch Calcification Predicts Cardiovascular and All-Cause Mortality in Maintenance Hemodialysis Patients. Kidney and Blood Pressure Research. 2014;39(6):658-67.</w:t>
      </w:r>
    </w:p>
    <w:p w14:paraId="57430E8F" w14:textId="77777777" w:rsidR="00877AD3" w:rsidRPr="00877AD3" w:rsidRDefault="00877AD3" w:rsidP="00877AD3">
      <w:pPr>
        <w:pStyle w:val="EndNoteBibliography"/>
        <w:spacing w:after="0"/>
        <w:rPr>
          <w:noProof/>
        </w:rPr>
      </w:pPr>
      <w:r w:rsidRPr="00877AD3">
        <w:rPr>
          <w:noProof/>
        </w:rPr>
        <w:t>52.</w:t>
      </w:r>
      <w:r w:rsidRPr="00877AD3">
        <w:rPr>
          <w:noProof/>
        </w:rPr>
        <w:tab/>
        <w:t>Lee CT, Huang CC, Hsu CY, Chiou TTY, Ng HY, Wu CH, et al. Calcification of the Aortic Arch Predicts Cardiovascular and All-Cause Mortality in Chronic Hemodialysis Patients. Cardiorenal Medicine. 2014;4(1):34-42.</w:t>
      </w:r>
    </w:p>
    <w:p w14:paraId="4A83BD7B" w14:textId="77777777" w:rsidR="00877AD3" w:rsidRPr="00877AD3" w:rsidRDefault="00877AD3" w:rsidP="00877AD3">
      <w:pPr>
        <w:pStyle w:val="EndNoteBibliography"/>
        <w:spacing w:after="0"/>
        <w:rPr>
          <w:noProof/>
        </w:rPr>
      </w:pPr>
      <w:r w:rsidRPr="00877AD3">
        <w:rPr>
          <w:noProof/>
        </w:rPr>
        <w:t>53.</w:t>
      </w:r>
      <w:r w:rsidRPr="00877AD3">
        <w:rPr>
          <w:noProof/>
        </w:rPr>
        <w:tab/>
        <w:t>Lee C-T, Lee Y-T, Tain Y-L, Ng H-Y, Kuo W-H. Circulating microRNAs and vascular calcification in hemodialysis patients. J Int Med Res. 2019;47(7):2929-39.</w:t>
      </w:r>
    </w:p>
    <w:p w14:paraId="51BB4F0C" w14:textId="77777777" w:rsidR="00877AD3" w:rsidRPr="00877AD3" w:rsidRDefault="00877AD3" w:rsidP="00877AD3">
      <w:pPr>
        <w:pStyle w:val="EndNoteBibliography"/>
        <w:spacing w:after="0"/>
        <w:rPr>
          <w:noProof/>
        </w:rPr>
      </w:pPr>
      <w:r w:rsidRPr="00877AD3">
        <w:rPr>
          <w:noProof/>
        </w:rPr>
        <w:t>54.</w:t>
      </w:r>
      <w:r w:rsidRPr="00877AD3">
        <w:rPr>
          <w:noProof/>
        </w:rPr>
        <w:tab/>
        <w:t>Lee MJ, Park JT, Park KS, Kwon YE, Han SH, Kang S-W, et al. Normal body mass index with central obesity has increased risk of coronary artery calcification in Korean patients with chronic kidney disease. Kidney International. 2016;90(6):1368-76.</w:t>
      </w:r>
    </w:p>
    <w:p w14:paraId="222089A6" w14:textId="77777777" w:rsidR="00877AD3" w:rsidRPr="00877AD3" w:rsidRDefault="00877AD3" w:rsidP="00877AD3">
      <w:pPr>
        <w:pStyle w:val="EndNoteBibliography"/>
        <w:spacing w:after="0"/>
        <w:rPr>
          <w:noProof/>
        </w:rPr>
      </w:pPr>
      <w:r w:rsidRPr="00877AD3">
        <w:rPr>
          <w:noProof/>
        </w:rPr>
        <w:t>55.</w:t>
      </w:r>
      <w:r w:rsidRPr="00877AD3">
        <w:rPr>
          <w:noProof/>
        </w:rPr>
        <w:tab/>
        <w:t>Lioufas NM, Pedagogos E, Hawley CM, Pascoe EM, Elder GJ, Badve SV, et al. Aortic Calcification and Arterial Stiffness Burden in a Chronic Kidney Disease Cohort with High Cardiovascular Risk: Baseline Characteristics of the Impact of Phosphate Reduction On Vascular End-Points in Chronic Kidney Disease Trial. American Journal of Nephrology. 2020;51(3):201-15.</w:t>
      </w:r>
    </w:p>
    <w:p w14:paraId="2E5CBC77" w14:textId="77777777" w:rsidR="00877AD3" w:rsidRPr="00877AD3" w:rsidRDefault="00877AD3" w:rsidP="00877AD3">
      <w:pPr>
        <w:pStyle w:val="EndNoteBibliography"/>
        <w:spacing w:after="0"/>
        <w:rPr>
          <w:noProof/>
        </w:rPr>
      </w:pPr>
      <w:r w:rsidRPr="00877AD3">
        <w:rPr>
          <w:noProof/>
        </w:rPr>
        <w:t>56.</w:t>
      </w:r>
      <w:r w:rsidRPr="00877AD3">
        <w:rPr>
          <w:noProof/>
        </w:rPr>
        <w:tab/>
        <w:t>Liu J, Zhang L, Zhou Y, Zhu D, Wang Q, Hao L. Aberrant activation of Wnt pathways in arteries associates with vascular calcification in chronic kidney disease. International Urology and Nephrology. 2016;48(8):1313-9.</w:t>
      </w:r>
    </w:p>
    <w:p w14:paraId="3F5D9FAE" w14:textId="77777777" w:rsidR="00877AD3" w:rsidRPr="00877AD3" w:rsidRDefault="00877AD3" w:rsidP="00877AD3">
      <w:pPr>
        <w:pStyle w:val="EndNoteBibliography"/>
        <w:spacing w:after="0"/>
        <w:rPr>
          <w:noProof/>
        </w:rPr>
      </w:pPr>
      <w:r w:rsidRPr="00877AD3">
        <w:rPr>
          <w:noProof/>
        </w:rPr>
        <w:t>57.</w:t>
      </w:r>
      <w:r w:rsidRPr="00877AD3">
        <w:rPr>
          <w:noProof/>
        </w:rPr>
        <w:tab/>
        <w:t>Lockhart ME, Robbin ML, McNamara MM, Allon M. Association of pelvic arterial calcification with arteriovenous thigh graft failure in haemodialysis patients. Nephrology Dialysis Transplantation. 2004;19(10):2564-9.</w:t>
      </w:r>
    </w:p>
    <w:p w14:paraId="3C0CB983" w14:textId="77777777" w:rsidR="00877AD3" w:rsidRPr="00877AD3" w:rsidRDefault="00877AD3" w:rsidP="00877AD3">
      <w:pPr>
        <w:pStyle w:val="EndNoteBibliography"/>
        <w:spacing w:after="0"/>
        <w:rPr>
          <w:noProof/>
        </w:rPr>
      </w:pPr>
      <w:r w:rsidRPr="00877AD3">
        <w:rPr>
          <w:noProof/>
        </w:rPr>
        <w:t>58.</w:t>
      </w:r>
      <w:r w:rsidRPr="00877AD3">
        <w:rPr>
          <w:noProof/>
        </w:rPr>
        <w:tab/>
        <w:t>London GM, Pannier B, Marchais SJ. Vascular Calcifications, Arterial Aging and Arterial Remodeling in ESRD. Blood Purification. 2013;35(1-3):16-21.</w:t>
      </w:r>
    </w:p>
    <w:p w14:paraId="62BAD168" w14:textId="77777777" w:rsidR="00877AD3" w:rsidRPr="00877AD3" w:rsidRDefault="00877AD3" w:rsidP="00877AD3">
      <w:pPr>
        <w:pStyle w:val="EndNoteBibliography"/>
        <w:spacing w:after="0"/>
        <w:rPr>
          <w:noProof/>
        </w:rPr>
      </w:pPr>
      <w:r w:rsidRPr="00877AD3">
        <w:rPr>
          <w:noProof/>
        </w:rPr>
        <w:t>59.</w:t>
      </w:r>
      <w:r w:rsidRPr="00877AD3">
        <w:rPr>
          <w:noProof/>
        </w:rPr>
        <w:tab/>
        <w:t>Maharem D, Gomaa S, El Ghandor M, Mohamed E, Matrawy K, Zaytoun S, et al. Association of serum fetuin-A and fetuin-A gene polymorphism in relation to mineral and bone disorders in patients with chronic kidney disease. Egypt J Med Hum Genet. 2013;14(4):337-52.</w:t>
      </w:r>
    </w:p>
    <w:p w14:paraId="2206D4A0" w14:textId="77777777" w:rsidR="00877AD3" w:rsidRPr="00877AD3" w:rsidRDefault="00877AD3" w:rsidP="00877AD3">
      <w:pPr>
        <w:pStyle w:val="EndNoteBibliography"/>
        <w:spacing w:after="0"/>
        <w:rPr>
          <w:noProof/>
        </w:rPr>
      </w:pPr>
      <w:r w:rsidRPr="00877AD3">
        <w:rPr>
          <w:noProof/>
        </w:rPr>
        <w:t>60.</w:t>
      </w:r>
      <w:r w:rsidRPr="00877AD3">
        <w:rPr>
          <w:noProof/>
        </w:rPr>
        <w:tab/>
        <w:t>Mazzaferro S, Pasquali M, Pugliese F, Barresi G, Carbone I, Francone M, et al. Serum Levels of Calcification Inhibition Proteins and Coronary Artery Calcium Score: Comparison between Transplantation and Dialysis. American Journal of Nephrology. 2007;27(1):75-83.</w:t>
      </w:r>
    </w:p>
    <w:p w14:paraId="5A2A0E68" w14:textId="77777777" w:rsidR="00877AD3" w:rsidRPr="00877AD3" w:rsidRDefault="00877AD3" w:rsidP="00877AD3">
      <w:pPr>
        <w:pStyle w:val="EndNoteBibliography"/>
        <w:spacing w:after="0"/>
        <w:rPr>
          <w:noProof/>
        </w:rPr>
      </w:pPr>
      <w:r w:rsidRPr="00877AD3">
        <w:rPr>
          <w:noProof/>
        </w:rPr>
        <w:t>61.</w:t>
      </w:r>
      <w:r w:rsidRPr="00877AD3">
        <w:rPr>
          <w:noProof/>
        </w:rPr>
        <w:tab/>
        <w:t>Merjanian R, Budoff M, Adler S, Berman N, Mehrotra R. Coronary artery, aortic wall, and valvular calcification in nondialyzed individuals with type 2 diabetes and renal disease. Kidney International. 2003;64(1):263-71.</w:t>
      </w:r>
    </w:p>
    <w:p w14:paraId="33D9A687" w14:textId="77777777" w:rsidR="00877AD3" w:rsidRPr="00877AD3" w:rsidRDefault="00877AD3" w:rsidP="00877AD3">
      <w:pPr>
        <w:pStyle w:val="EndNoteBibliography"/>
        <w:spacing w:after="0"/>
        <w:rPr>
          <w:noProof/>
        </w:rPr>
      </w:pPr>
      <w:r w:rsidRPr="00877AD3">
        <w:rPr>
          <w:noProof/>
        </w:rPr>
        <w:t>62.</w:t>
      </w:r>
      <w:r w:rsidRPr="00877AD3">
        <w:rPr>
          <w:noProof/>
        </w:rPr>
        <w:tab/>
        <w:t>Miyatake N, Adachi H, Nomura-Nakayama K, Okada K, Okino K, Hayashi N, et al. Circulating CTRP9 correlates with the prevention of aortic calcification in renal allograft recipients. PLOS ONE. 2020;15(1):e0226526.</w:t>
      </w:r>
    </w:p>
    <w:p w14:paraId="51E85736" w14:textId="77777777" w:rsidR="00877AD3" w:rsidRPr="00877AD3" w:rsidRDefault="00877AD3" w:rsidP="00877AD3">
      <w:pPr>
        <w:pStyle w:val="EndNoteBibliography"/>
        <w:spacing w:after="0"/>
        <w:rPr>
          <w:noProof/>
        </w:rPr>
      </w:pPr>
      <w:r w:rsidRPr="00877AD3">
        <w:rPr>
          <w:noProof/>
        </w:rPr>
        <w:t>63.</w:t>
      </w:r>
      <w:r w:rsidRPr="00877AD3">
        <w:rPr>
          <w:noProof/>
        </w:rPr>
        <w:tab/>
        <w:t>Mizuiri S, Nishizawa Y, Yamashita K, Mizuno K, Ishine M, Doi S, et al. Coronary artery calcification score and common iliac artery calcification score in non-dialysis CKD patients. Nephrology. 2018;23(9):837-45.</w:t>
      </w:r>
    </w:p>
    <w:p w14:paraId="39A9B939" w14:textId="77777777" w:rsidR="00877AD3" w:rsidRPr="00877AD3" w:rsidRDefault="00877AD3" w:rsidP="00877AD3">
      <w:pPr>
        <w:pStyle w:val="EndNoteBibliography"/>
        <w:spacing w:after="0"/>
        <w:rPr>
          <w:noProof/>
        </w:rPr>
      </w:pPr>
      <w:r w:rsidRPr="00877AD3">
        <w:rPr>
          <w:noProof/>
        </w:rPr>
        <w:t>64.</w:t>
      </w:r>
      <w:r w:rsidRPr="00877AD3">
        <w:rPr>
          <w:noProof/>
        </w:rPr>
        <w:tab/>
        <w:t>Morena M, Dupuy A-M, Jaussent I, Vernhet H, Gahide G, Klouche K, et al. A cut-off value of plasma osteoprotegerin level may predict the presence of coronary artery calcifications in chronic kidney disease patients. Nephrology Dialysis Transplantation. 2009;24(11):3389-97.</w:t>
      </w:r>
    </w:p>
    <w:p w14:paraId="1E27EC2C" w14:textId="77777777" w:rsidR="00877AD3" w:rsidRPr="00877AD3" w:rsidRDefault="00877AD3" w:rsidP="00877AD3">
      <w:pPr>
        <w:pStyle w:val="EndNoteBibliography"/>
        <w:spacing w:after="0"/>
        <w:rPr>
          <w:noProof/>
        </w:rPr>
      </w:pPr>
      <w:r w:rsidRPr="00877AD3">
        <w:rPr>
          <w:noProof/>
        </w:rPr>
        <w:t>65.</w:t>
      </w:r>
      <w:r w:rsidRPr="00877AD3">
        <w:rPr>
          <w:noProof/>
        </w:rPr>
        <w:tab/>
        <w:t>Munguia P, Caramelo R, Rubio MV, Sahdalá L, Arnaudas L, Paul J, et al. Pre-Transplant Assessment of Vascular Calcification as a Risk Factor of Mortality, Graft Loss, and Cardiovascular Events in Renal Transplant Recipients. Transplantation Proceedings. 2015;47(8):2368-70.</w:t>
      </w:r>
    </w:p>
    <w:p w14:paraId="5E11776E" w14:textId="77777777" w:rsidR="00877AD3" w:rsidRPr="00877AD3" w:rsidRDefault="00877AD3" w:rsidP="00877AD3">
      <w:pPr>
        <w:pStyle w:val="EndNoteBibliography"/>
        <w:spacing w:after="0"/>
        <w:rPr>
          <w:noProof/>
        </w:rPr>
      </w:pPr>
      <w:r w:rsidRPr="00877AD3">
        <w:rPr>
          <w:noProof/>
        </w:rPr>
        <w:t>66.</w:t>
      </w:r>
      <w:r w:rsidRPr="00877AD3">
        <w:rPr>
          <w:noProof/>
        </w:rPr>
        <w:tab/>
        <w:t>Nitta K, Hanafusa N, Okazaki M, Komatsu M, Kawaguchi H, Tsuchiya K. Association Between Risk Factors Including Bone-Derived Biomarkers and Aortic Arch Calcification in Maintenance Hemodialysis Patients. Kidney and Blood Pressure Research. 2018;43(5):1554-62.</w:t>
      </w:r>
    </w:p>
    <w:p w14:paraId="4180DDC3" w14:textId="77777777" w:rsidR="00877AD3" w:rsidRPr="00877AD3" w:rsidRDefault="00877AD3" w:rsidP="00877AD3">
      <w:pPr>
        <w:pStyle w:val="EndNoteBibliography"/>
        <w:spacing w:after="0"/>
        <w:rPr>
          <w:noProof/>
        </w:rPr>
      </w:pPr>
      <w:r w:rsidRPr="00877AD3">
        <w:rPr>
          <w:noProof/>
        </w:rPr>
        <w:lastRenderedPageBreak/>
        <w:t>67.</w:t>
      </w:r>
      <w:r w:rsidRPr="00877AD3">
        <w:rPr>
          <w:noProof/>
        </w:rPr>
        <w:tab/>
        <w:t>Niu Q, Zhao H, Wu B, Tsai S, Wu J, Zhang M, et al. Abdominal aortic calcification is superior to other arteries calcification in predicting the mortality in peritoneal dialysis patients – a 8 years cohort study. BMC Nephrology. 2019;20(1):439.</w:t>
      </w:r>
    </w:p>
    <w:p w14:paraId="408AB40D" w14:textId="77777777" w:rsidR="00877AD3" w:rsidRPr="00877AD3" w:rsidRDefault="00877AD3" w:rsidP="00877AD3">
      <w:pPr>
        <w:pStyle w:val="EndNoteBibliography"/>
        <w:spacing w:after="0"/>
        <w:rPr>
          <w:noProof/>
        </w:rPr>
      </w:pPr>
      <w:r w:rsidRPr="00877AD3">
        <w:rPr>
          <w:noProof/>
        </w:rPr>
        <w:t>68.</w:t>
      </w:r>
      <w:r w:rsidRPr="00877AD3">
        <w:rPr>
          <w:noProof/>
        </w:rPr>
        <w:tab/>
        <w:t>Niu Q, Yang S, Gan L, Zhao H, Zuo L. Different type and dosage of heparin were not associated with the progression of coronary artery calcification in haemodialysis patients. Nephrology. 2020;25(7):551-8.</w:t>
      </w:r>
    </w:p>
    <w:p w14:paraId="21E834B2" w14:textId="77777777" w:rsidR="00877AD3" w:rsidRPr="00877AD3" w:rsidRDefault="00877AD3" w:rsidP="00877AD3">
      <w:pPr>
        <w:pStyle w:val="EndNoteBibliography"/>
        <w:spacing w:after="0"/>
        <w:rPr>
          <w:noProof/>
        </w:rPr>
      </w:pPr>
      <w:r w:rsidRPr="00877AD3">
        <w:rPr>
          <w:noProof/>
        </w:rPr>
        <w:t>69.</w:t>
      </w:r>
      <w:r w:rsidRPr="00877AD3">
        <w:rPr>
          <w:noProof/>
        </w:rPr>
        <w:tab/>
        <w:t>Okamoto T, Hatakeyama S, Kodama H, Horiguchi H, Kubota Y, Kido K, et al. The relationship between poor nutritional status and progression of aortic calcification in patients on maintenance hemodialysis. BMC Nephrology. 2018;19(1):71.</w:t>
      </w:r>
    </w:p>
    <w:p w14:paraId="6172C1B4" w14:textId="77777777" w:rsidR="00877AD3" w:rsidRPr="00877AD3" w:rsidRDefault="00877AD3" w:rsidP="00877AD3">
      <w:pPr>
        <w:pStyle w:val="EndNoteBibliography"/>
        <w:spacing w:after="0"/>
        <w:rPr>
          <w:noProof/>
        </w:rPr>
      </w:pPr>
      <w:r w:rsidRPr="00877AD3">
        <w:rPr>
          <w:noProof/>
        </w:rPr>
        <w:t>70.</w:t>
      </w:r>
      <w:r w:rsidRPr="00877AD3">
        <w:rPr>
          <w:noProof/>
        </w:rPr>
        <w:tab/>
        <w:t>Petrovic M, Baralic M, Brkovic V, Arsenovic A, Stojanov V, Lalic N, et al. Significance of acPWV for Survival of Hemodialysis Patients. Medicina (Kaunas). 2020;56(9):435.</w:t>
      </w:r>
    </w:p>
    <w:p w14:paraId="20F93FF9" w14:textId="77777777" w:rsidR="00877AD3" w:rsidRPr="00877AD3" w:rsidRDefault="00877AD3" w:rsidP="00877AD3">
      <w:pPr>
        <w:pStyle w:val="EndNoteBibliography"/>
        <w:spacing w:after="0"/>
        <w:rPr>
          <w:noProof/>
        </w:rPr>
      </w:pPr>
      <w:r w:rsidRPr="00877AD3">
        <w:rPr>
          <w:noProof/>
        </w:rPr>
        <w:t>71.</w:t>
      </w:r>
      <w:r w:rsidRPr="00877AD3">
        <w:rPr>
          <w:noProof/>
        </w:rPr>
        <w:tab/>
        <w:t>Qureshi AR, Olauson H, Witasp A, Haarhaus M, Brandenburg V, Wernerson A, et al. Increased circulating sclerostin levels in end-stage renal disease predict biopsy-verified vascular medial calcification and coronary artery calcification. Kidney International. 2015;88(6):1356-64.</w:t>
      </w:r>
    </w:p>
    <w:p w14:paraId="255F0952" w14:textId="77777777" w:rsidR="00877AD3" w:rsidRPr="00877AD3" w:rsidRDefault="00877AD3" w:rsidP="00877AD3">
      <w:pPr>
        <w:pStyle w:val="EndNoteBibliography"/>
        <w:spacing w:after="0"/>
        <w:rPr>
          <w:noProof/>
        </w:rPr>
      </w:pPr>
      <w:r w:rsidRPr="00877AD3">
        <w:rPr>
          <w:noProof/>
        </w:rPr>
        <w:t>72.</w:t>
      </w:r>
      <w:r w:rsidRPr="00877AD3">
        <w:rPr>
          <w:noProof/>
        </w:rPr>
        <w:tab/>
        <w:t>Raggi P, Bellasi A, Gamboa C, Ferramosca E, Ratti C, Block GA, et al. All-cause Mortality in Hemodialysis Patients with Heart Valve Calcification. Clinical Journal of the American Society of Nephrology. 2011;6(8):1990.</w:t>
      </w:r>
    </w:p>
    <w:p w14:paraId="0E95B222" w14:textId="77777777" w:rsidR="00877AD3" w:rsidRPr="00877AD3" w:rsidRDefault="00877AD3" w:rsidP="00877AD3">
      <w:pPr>
        <w:pStyle w:val="EndNoteBibliography"/>
        <w:spacing w:after="0"/>
        <w:rPr>
          <w:noProof/>
        </w:rPr>
      </w:pPr>
      <w:r w:rsidRPr="00877AD3">
        <w:rPr>
          <w:noProof/>
        </w:rPr>
        <w:t>73.</w:t>
      </w:r>
      <w:r w:rsidRPr="00877AD3">
        <w:rPr>
          <w:noProof/>
        </w:rPr>
        <w:tab/>
        <w:t>Renaud H, Atik A, Hervé M, Morinière P, Hocine C, Belbrik S, et al. Evaluation of vascular calcinosis risk factors in patients on chronic hemodialysis: lack of influence of calcium carbonate. Nephron. 1988;48(1):28-32.</w:t>
      </w:r>
    </w:p>
    <w:p w14:paraId="5976262C" w14:textId="77777777" w:rsidR="00877AD3" w:rsidRPr="00877AD3" w:rsidRDefault="00877AD3" w:rsidP="00877AD3">
      <w:pPr>
        <w:pStyle w:val="EndNoteBibliography"/>
        <w:spacing w:after="0"/>
        <w:rPr>
          <w:noProof/>
        </w:rPr>
      </w:pPr>
      <w:r w:rsidRPr="00877AD3">
        <w:rPr>
          <w:noProof/>
        </w:rPr>
        <w:t>74.</w:t>
      </w:r>
      <w:r w:rsidRPr="00877AD3">
        <w:rPr>
          <w:noProof/>
        </w:rPr>
        <w:tab/>
        <w:t>Ribeiro S, Ramos A, Brandão A, Rebelo JR, Guerra A, Resina C, et al. Cardiac valve calcification in haemodialysis patients: role of calcium-phosphate metabolism. Nephrology Dialysis Transplantation. 1998;13(8):2037-40.</w:t>
      </w:r>
    </w:p>
    <w:p w14:paraId="2C4D9373" w14:textId="77777777" w:rsidR="00877AD3" w:rsidRPr="00877AD3" w:rsidRDefault="00877AD3" w:rsidP="00877AD3">
      <w:pPr>
        <w:pStyle w:val="EndNoteBibliography"/>
        <w:spacing w:after="0"/>
        <w:rPr>
          <w:noProof/>
        </w:rPr>
      </w:pPr>
      <w:r w:rsidRPr="00877AD3">
        <w:rPr>
          <w:noProof/>
        </w:rPr>
        <w:t>75.</w:t>
      </w:r>
      <w:r w:rsidRPr="00877AD3">
        <w:rPr>
          <w:noProof/>
        </w:rPr>
        <w:tab/>
        <w:t>Roca-Tey R, Paez R, Rivas A, Samon R, Ibrik O, Gimenez I, et al. Prevalence and functional effect of arteriovenous fistula calcifications, evaluated by spiral CT in chronic haemodialysis patients. Nefrologia. 2009;29(3):214-21.</w:t>
      </w:r>
    </w:p>
    <w:p w14:paraId="73C59C68" w14:textId="77777777" w:rsidR="00877AD3" w:rsidRPr="00877AD3" w:rsidRDefault="00877AD3" w:rsidP="00877AD3">
      <w:pPr>
        <w:pStyle w:val="EndNoteBibliography"/>
        <w:spacing w:after="0"/>
        <w:rPr>
          <w:noProof/>
        </w:rPr>
      </w:pPr>
      <w:r w:rsidRPr="00877AD3">
        <w:rPr>
          <w:noProof/>
        </w:rPr>
        <w:t>76.</w:t>
      </w:r>
      <w:r w:rsidRPr="00877AD3">
        <w:rPr>
          <w:noProof/>
        </w:rPr>
        <w:tab/>
        <w:t>Schlieper G, Krüger T, Djuric Z, Damjanovic T, Markovic N, Schurgers LJ, et al. Vascular access calcification predicts mortality in hemodialysis patients. Kidney International. 2008;74(12):1582-7.</w:t>
      </w:r>
    </w:p>
    <w:p w14:paraId="678ECA0C" w14:textId="77777777" w:rsidR="00877AD3" w:rsidRPr="00877AD3" w:rsidRDefault="00877AD3" w:rsidP="00877AD3">
      <w:pPr>
        <w:pStyle w:val="EndNoteBibliography"/>
        <w:spacing w:after="0"/>
        <w:rPr>
          <w:noProof/>
        </w:rPr>
      </w:pPr>
      <w:r w:rsidRPr="00877AD3">
        <w:rPr>
          <w:noProof/>
        </w:rPr>
        <w:t>77.</w:t>
      </w:r>
      <w:r w:rsidRPr="00877AD3">
        <w:rPr>
          <w:noProof/>
        </w:rPr>
        <w:tab/>
        <w:t>Shu KH, Tsai IC, Ho HC, Wu MJ, Chen CH, Cheng CH, et al. Coronary Artery Calcification in Kidney Transplant Recipients With Long-term Follow-up. Transplantation Proceedings. 2012;44(3):687-90.</w:t>
      </w:r>
    </w:p>
    <w:p w14:paraId="521D5AAA" w14:textId="77777777" w:rsidR="00877AD3" w:rsidRPr="00877AD3" w:rsidRDefault="00877AD3" w:rsidP="00877AD3">
      <w:pPr>
        <w:pStyle w:val="EndNoteBibliography"/>
        <w:spacing w:after="0"/>
        <w:rPr>
          <w:noProof/>
        </w:rPr>
      </w:pPr>
      <w:r w:rsidRPr="00877AD3">
        <w:rPr>
          <w:noProof/>
        </w:rPr>
        <w:t>78.</w:t>
      </w:r>
      <w:r w:rsidRPr="00877AD3">
        <w:rPr>
          <w:noProof/>
        </w:rPr>
        <w:tab/>
        <w:t>Sigrist MK, Taal MW, Bungay P, McIntyre CW. Progressive Vascular Calcification over 2 Years Is Associated with Arterial Stiffening and Increased Mortality in Patients with Stages 4 and 5 Chronic Kidney Disease. Clinical Journal of the American Society of Nephrology. 2007;2(6):1241.</w:t>
      </w:r>
    </w:p>
    <w:p w14:paraId="1EC4D328" w14:textId="77777777" w:rsidR="00877AD3" w:rsidRPr="00877AD3" w:rsidRDefault="00877AD3" w:rsidP="00877AD3">
      <w:pPr>
        <w:pStyle w:val="EndNoteBibliography"/>
        <w:spacing w:after="0"/>
        <w:rPr>
          <w:noProof/>
        </w:rPr>
      </w:pPr>
      <w:r w:rsidRPr="00877AD3">
        <w:rPr>
          <w:noProof/>
        </w:rPr>
        <w:t>79.</w:t>
      </w:r>
      <w:r w:rsidRPr="00877AD3">
        <w:rPr>
          <w:noProof/>
        </w:rPr>
        <w:tab/>
        <w:t>Stróżecki P, Odrowąż-Sypniewska G, Manitius J. Cardiac Valve Calcifications and Left Ventricular Hypertrophy in Hemodialysis Patients. Renal Failure. 2005;27(6):733-8.</w:t>
      </w:r>
    </w:p>
    <w:p w14:paraId="01D1AD0B" w14:textId="77777777" w:rsidR="00877AD3" w:rsidRPr="00877AD3" w:rsidRDefault="00877AD3" w:rsidP="00877AD3">
      <w:pPr>
        <w:pStyle w:val="EndNoteBibliography"/>
        <w:spacing w:after="0"/>
        <w:rPr>
          <w:noProof/>
        </w:rPr>
      </w:pPr>
      <w:r w:rsidRPr="00877AD3">
        <w:rPr>
          <w:noProof/>
        </w:rPr>
        <w:t>80.</w:t>
      </w:r>
      <w:r w:rsidRPr="00877AD3">
        <w:rPr>
          <w:noProof/>
        </w:rPr>
        <w:tab/>
        <w:t>Tangvoraphonkchai K, Davenport A. Reduction in Aortic Pulse Wave Velocity Is Associated with a Short-Term Reduction in Dual-Energy X-Ray Absorptiometry Lumbar Spine Bone Mineral Density T Score. Blood Purification. 2019;48(4):346-50.</w:t>
      </w:r>
    </w:p>
    <w:p w14:paraId="651AADAC" w14:textId="77777777" w:rsidR="00877AD3" w:rsidRPr="00877AD3" w:rsidRDefault="00877AD3" w:rsidP="00877AD3">
      <w:pPr>
        <w:pStyle w:val="EndNoteBibliography"/>
        <w:spacing w:after="0"/>
        <w:rPr>
          <w:noProof/>
        </w:rPr>
      </w:pPr>
      <w:r w:rsidRPr="00877AD3">
        <w:rPr>
          <w:noProof/>
        </w:rPr>
        <w:t>81.</w:t>
      </w:r>
      <w:r w:rsidRPr="00877AD3">
        <w:rPr>
          <w:noProof/>
        </w:rPr>
        <w:tab/>
        <w:t>Tomiyama C, Carvalho AB, Higa A, Jorgetti V, Draibe SA, Canziani MEF. Coronary calcification is associated with lower bone formation rate in CKD patients not yet in dialysis treatment. Journal of Bone and Mineral Research. 2010;25(3):499-504.</w:t>
      </w:r>
    </w:p>
    <w:p w14:paraId="5EF9DF3B" w14:textId="77777777" w:rsidR="00877AD3" w:rsidRPr="00877AD3" w:rsidRDefault="00877AD3" w:rsidP="00877AD3">
      <w:pPr>
        <w:pStyle w:val="EndNoteBibliography"/>
        <w:spacing w:after="0"/>
        <w:rPr>
          <w:noProof/>
        </w:rPr>
      </w:pPr>
      <w:r w:rsidRPr="00877AD3">
        <w:rPr>
          <w:noProof/>
        </w:rPr>
        <w:t>82.</w:t>
      </w:r>
      <w:r w:rsidRPr="00877AD3">
        <w:rPr>
          <w:noProof/>
        </w:rPr>
        <w:tab/>
        <w:t>Turan MN, Kircelli F, Yaprak M, Sisman AR, Gungor O, Bayraktaroglu S, et al. FGF-23 levels are associated with vascular calcification, but not with atherosclerosis, in hemodialysis patients. International Urology and Nephrology. 2016;48(4):609-17.</w:t>
      </w:r>
    </w:p>
    <w:p w14:paraId="197317B0" w14:textId="77777777" w:rsidR="00877AD3" w:rsidRPr="00877AD3" w:rsidRDefault="00877AD3" w:rsidP="00877AD3">
      <w:pPr>
        <w:pStyle w:val="EndNoteBibliography"/>
        <w:spacing w:after="0"/>
        <w:rPr>
          <w:noProof/>
        </w:rPr>
      </w:pPr>
      <w:r w:rsidRPr="00877AD3">
        <w:rPr>
          <w:noProof/>
        </w:rPr>
        <w:t>83.</w:t>
      </w:r>
      <w:r w:rsidRPr="00877AD3">
        <w:rPr>
          <w:noProof/>
        </w:rPr>
        <w:tab/>
        <w:t>Wang AY-M, Wong C-K, Yau Y-Y, Wong S, Chan IH-S, Lam CW-K. Skin Autofluorescence Associates With Vascular Calcification in Chronic Kidney Disease. Arteriosclerosis, Thrombosis, and Vascular Biology. 2014;34(8):1784-90.</w:t>
      </w:r>
    </w:p>
    <w:p w14:paraId="3D7AA9FA" w14:textId="77777777" w:rsidR="00877AD3" w:rsidRPr="00877AD3" w:rsidRDefault="00877AD3" w:rsidP="00877AD3">
      <w:pPr>
        <w:pStyle w:val="EndNoteBibliography"/>
        <w:spacing w:after="0"/>
        <w:rPr>
          <w:noProof/>
        </w:rPr>
      </w:pPr>
      <w:r w:rsidRPr="00877AD3">
        <w:rPr>
          <w:noProof/>
        </w:rPr>
        <w:lastRenderedPageBreak/>
        <w:t>84.</w:t>
      </w:r>
      <w:r w:rsidRPr="00877AD3">
        <w:rPr>
          <w:noProof/>
        </w:rPr>
        <w:tab/>
        <w:t>Wang AY-M, Wang M, Woo J, Lam CW-K, Li PK-T, Lui S-F, et al. Cardiac Valve Calcification as an Important Predictor for All-Cause Mortality and Cardiovascular Mortality in Long-Term Peritoneal Dialysis Patients: A Prospective Study. Journal of the American Society of Nephrology. 2003;14(1):159.</w:t>
      </w:r>
    </w:p>
    <w:p w14:paraId="1DF08197" w14:textId="77777777" w:rsidR="00877AD3" w:rsidRPr="00877AD3" w:rsidRDefault="00877AD3" w:rsidP="00877AD3">
      <w:pPr>
        <w:pStyle w:val="EndNoteBibliography"/>
        <w:spacing w:after="0"/>
        <w:rPr>
          <w:noProof/>
        </w:rPr>
      </w:pPr>
      <w:r w:rsidRPr="00877AD3">
        <w:rPr>
          <w:noProof/>
        </w:rPr>
        <w:t>85.</w:t>
      </w:r>
      <w:r w:rsidRPr="00877AD3">
        <w:rPr>
          <w:noProof/>
        </w:rPr>
        <w:tab/>
        <w:t>Wu C-F, Lee Y-F, Lee W-J, Su C-T, Lee LJ-H, Wu K-D, et al. Severe aortic arch calcification predicts mortality in patients undergoing peritoneal dialysis. Journal of the Formosan Medical Association. 2017;116(5):366-72.</w:t>
      </w:r>
    </w:p>
    <w:p w14:paraId="62430ABA" w14:textId="77777777" w:rsidR="00877AD3" w:rsidRPr="00877AD3" w:rsidRDefault="00877AD3" w:rsidP="00877AD3">
      <w:pPr>
        <w:pStyle w:val="EndNoteBibliography"/>
        <w:spacing w:after="0"/>
        <w:rPr>
          <w:noProof/>
        </w:rPr>
      </w:pPr>
      <w:r w:rsidRPr="00877AD3">
        <w:rPr>
          <w:noProof/>
        </w:rPr>
        <w:t>86.</w:t>
      </w:r>
      <w:r w:rsidRPr="00877AD3">
        <w:rPr>
          <w:noProof/>
        </w:rPr>
        <w:tab/>
        <w:t>Yoshikawa K, Abe H, Tominaga T, Nakamura M, Kishi S, Matsuura M, et al. Polymorphism in the human matrix Gla protein gene is associated with the progression of vascular calcification in maintenance hemodialysis patients. Clinical and Experimental Nephrology. 2013;17(6):882-9.</w:t>
      </w:r>
    </w:p>
    <w:p w14:paraId="345DF7D4" w14:textId="77777777" w:rsidR="00877AD3" w:rsidRPr="00877AD3" w:rsidRDefault="00877AD3" w:rsidP="00877AD3">
      <w:pPr>
        <w:pStyle w:val="EndNoteBibliography"/>
        <w:spacing w:after="0"/>
        <w:rPr>
          <w:noProof/>
        </w:rPr>
      </w:pPr>
      <w:r w:rsidRPr="00877AD3">
        <w:rPr>
          <w:noProof/>
        </w:rPr>
        <w:t>87.</w:t>
      </w:r>
      <w:r w:rsidRPr="00877AD3">
        <w:rPr>
          <w:noProof/>
        </w:rPr>
        <w:tab/>
        <w:t>Zhou Y, Hellberg M, Kouidi E, Deligiannis A, Hoglund P, Clyne N. Relationships between abdominal aortic calcification, glomerular filtration rate, and cardiovascular risk factors in patients with non-dialysis dependent chronic kidney disease. Clin Nephrol 2018;90(6):380-9.</w:t>
      </w:r>
    </w:p>
    <w:p w14:paraId="4E4DF644" w14:textId="77777777" w:rsidR="00877AD3" w:rsidRPr="00877AD3" w:rsidRDefault="00877AD3" w:rsidP="00877AD3">
      <w:pPr>
        <w:pStyle w:val="EndNoteBibliography"/>
        <w:spacing w:after="0"/>
        <w:rPr>
          <w:noProof/>
        </w:rPr>
      </w:pPr>
      <w:r w:rsidRPr="00877AD3">
        <w:rPr>
          <w:noProof/>
        </w:rPr>
        <w:t>88.</w:t>
      </w:r>
      <w:r w:rsidRPr="00877AD3">
        <w:rPr>
          <w:noProof/>
        </w:rPr>
        <w:tab/>
        <w:t>Abd alamir M, Radulescu V, Goyfman M, Mohler ER, III, Gao YL, Budoff MJ. Prevalence and correlates of mitral annular calcification in adults with chronic kidney disease: Results from CRIC study. Atherosclerosis. 2015;242(1):117-22.</w:t>
      </w:r>
    </w:p>
    <w:p w14:paraId="2AC75F3C" w14:textId="77777777" w:rsidR="00877AD3" w:rsidRPr="00877AD3" w:rsidRDefault="00877AD3" w:rsidP="00877AD3">
      <w:pPr>
        <w:pStyle w:val="EndNoteBibliography"/>
        <w:spacing w:after="0"/>
        <w:rPr>
          <w:noProof/>
        </w:rPr>
      </w:pPr>
      <w:r w:rsidRPr="00877AD3">
        <w:rPr>
          <w:noProof/>
        </w:rPr>
        <w:t>89.</w:t>
      </w:r>
      <w:r w:rsidRPr="00877AD3">
        <w:rPr>
          <w:noProof/>
        </w:rPr>
        <w:tab/>
        <w:t>Adragao T, Pires A, Lucas C, Birne R, Magalhaes L, Gonçalves M, et al. A simple vascular calcification score predicts cardiovascular risk in haemodialysis patients. Nephrology Dialysis Transplantation. 2004;19(6):1480-8.</w:t>
      </w:r>
    </w:p>
    <w:p w14:paraId="2F0129CB" w14:textId="77777777" w:rsidR="00877AD3" w:rsidRPr="00877AD3" w:rsidRDefault="00877AD3" w:rsidP="00877AD3">
      <w:pPr>
        <w:pStyle w:val="EndNoteBibliography"/>
        <w:spacing w:after="0"/>
        <w:rPr>
          <w:noProof/>
        </w:rPr>
      </w:pPr>
      <w:r w:rsidRPr="00877AD3">
        <w:rPr>
          <w:noProof/>
        </w:rPr>
        <w:t>90.</w:t>
      </w:r>
      <w:r w:rsidRPr="00877AD3">
        <w:rPr>
          <w:noProof/>
        </w:rPr>
        <w:tab/>
        <w:t>Bundy JD, Cai X, Scialla JJ, Dobre MA, Chen J, Hsu C-y, et al. Serum Calcification Propensity and Coronary Artery Calcification Among Patients With CKD: The CRIC (Chronic Renal Insufficiency Cohort) Study. American Journal of Kidney Diseases. 2019;73(6):806-14.</w:t>
      </w:r>
    </w:p>
    <w:p w14:paraId="46012946" w14:textId="77777777" w:rsidR="00877AD3" w:rsidRPr="00877AD3" w:rsidRDefault="00877AD3" w:rsidP="00877AD3">
      <w:pPr>
        <w:pStyle w:val="EndNoteBibliography"/>
        <w:spacing w:after="0"/>
        <w:rPr>
          <w:noProof/>
        </w:rPr>
      </w:pPr>
      <w:r w:rsidRPr="00877AD3">
        <w:rPr>
          <w:noProof/>
        </w:rPr>
        <w:t>91.</w:t>
      </w:r>
      <w:r w:rsidRPr="00877AD3">
        <w:rPr>
          <w:noProof/>
        </w:rPr>
        <w:tab/>
        <w:t>Chae SY, Chung W, Kim YH, Oh YK, Lee J, Choi KH, et al. The Correlation of Serum Osteoprotegerin with Non-Traditional Cardiovascular Risk Factors and Arterial Stiffness in Patients with Pre-Dialysis Chronic Kidney Disease: Results from the KNOW-CKD Study. J Korean Med Sci. 2018;33(53).</w:t>
      </w:r>
    </w:p>
    <w:p w14:paraId="551C988B" w14:textId="77777777" w:rsidR="00877AD3" w:rsidRPr="00877AD3" w:rsidRDefault="00877AD3" w:rsidP="00877AD3">
      <w:pPr>
        <w:pStyle w:val="EndNoteBibliography"/>
        <w:spacing w:after="0"/>
        <w:rPr>
          <w:noProof/>
        </w:rPr>
      </w:pPr>
      <w:r w:rsidRPr="00877AD3">
        <w:rPr>
          <w:noProof/>
        </w:rPr>
        <w:t>92.</w:t>
      </w:r>
      <w:r w:rsidRPr="00877AD3">
        <w:rPr>
          <w:noProof/>
        </w:rPr>
        <w:tab/>
        <w:t>Dai L, Debowska M, Lukaszuk T, Bobrowski L, Barany P, Söderberg M, et al. Phenotypic features of vascular calcification in chronic kidney disease. Journal of Internal Medicine. 2020;287(4):422-34.</w:t>
      </w:r>
    </w:p>
    <w:p w14:paraId="51C5AC78" w14:textId="77777777" w:rsidR="00877AD3" w:rsidRPr="00877AD3" w:rsidRDefault="00877AD3" w:rsidP="00877AD3">
      <w:pPr>
        <w:pStyle w:val="EndNoteBibliography"/>
        <w:spacing w:after="0"/>
        <w:rPr>
          <w:noProof/>
        </w:rPr>
      </w:pPr>
      <w:r w:rsidRPr="00877AD3">
        <w:rPr>
          <w:noProof/>
        </w:rPr>
        <w:t>93.</w:t>
      </w:r>
      <w:r w:rsidRPr="00877AD3">
        <w:rPr>
          <w:noProof/>
        </w:rPr>
        <w:tab/>
        <w:t>Floege J, Raggi P, Block GA, Torres PU, Csiky B, Naso A, et al. Study design and subject baseline characteristics in the ADVANCE Study: effects of cinacalcet on vascular calcification in haemodialysis patients. Nephrology Dialysis Transplantation. 2010;25(6):1916-23.</w:t>
      </w:r>
    </w:p>
    <w:p w14:paraId="04469CA9" w14:textId="77777777" w:rsidR="00877AD3" w:rsidRPr="00877AD3" w:rsidRDefault="00877AD3" w:rsidP="00877AD3">
      <w:pPr>
        <w:pStyle w:val="EndNoteBibliography"/>
        <w:spacing w:after="0"/>
        <w:rPr>
          <w:noProof/>
        </w:rPr>
      </w:pPr>
      <w:r w:rsidRPr="00877AD3">
        <w:rPr>
          <w:noProof/>
        </w:rPr>
        <w:t>94.</w:t>
      </w:r>
      <w:r w:rsidRPr="00877AD3">
        <w:rPr>
          <w:noProof/>
        </w:rPr>
        <w:tab/>
        <w:t>Gelev S, Spasovski G, Trajkovski Z, Damjanovski G, Amitov V, Selim G, et al. Factors associated with various arterial calcifications in haemodialysis patients. Prilozi. 2008;29(2):185-99.</w:t>
      </w:r>
    </w:p>
    <w:p w14:paraId="069CDA03" w14:textId="77777777" w:rsidR="00877AD3" w:rsidRPr="00877AD3" w:rsidRDefault="00877AD3" w:rsidP="00877AD3">
      <w:pPr>
        <w:pStyle w:val="EndNoteBibliography"/>
        <w:spacing w:after="0"/>
        <w:rPr>
          <w:noProof/>
        </w:rPr>
      </w:pPr>
      <w:r w:rsidRPr="00877AD3">
        <w:rPr>
          <w:noProof/>
        </w:rPr>
        <w:t>95.</w:t>
      </w:r>
      <w:r w:rsidRPr="00877AD3">
        <w:rPr>
          <w:noProof/>
        </w:rPr>
        <w:tab/>
        <w:t>Kestenbaum BR, Adeney KL, de Boer IH, Ix JH, Shlipak MG, Siscovick DS. Incidence and progression of coronary calcification in chronic kidney disease: the Multi-Ethnic Study of Atherosclerosis. Kidney International. 2009;76(9):991-8.</w:t>
      </w:r>
    </w:p>
    <w:p w14:paraId="7C7AEBE6" w14:textId="77777777" w:rsidR="00877AD3" w:rsidRPr="00877AD3" w:rsidRDefault="00877AD3" w:rsidP="00877AD3">
      <w:pPr>
        <w:pStyle w:val="EndNoteBibliography"/>
        <w:spacing w:after="0"/>
        <w:rPr>
          <w:noProof/>
        </w:rPr>
      </w:pPr>
      <w:r w:rsidRPr="00877AD3">
        <w:rPr>
          <w:noProof/>
        </w:rPr>
        <w:t>96.</w:t>
      </w:r>
      <w:r w:rsidRPr="00877AD3">
        <w:rPr>
          <w:noProof/>
        </w:rPr>
        <w:tab/>
        <w:t>Maia PRL, Medeiros AMC, Pereira HSG, Lima KC, Oliveira PT. Presence and associated factors of carotid artery calcification detected by digital panoramic radiography in patients with chronic kidney disease undergoing hemodialysis. Oral Surgery, Oral Medicine, Oral Pathology and Oral Radiology. 2018;126(2):198-204.</w:t>
      </w:r>
    </w:p>
    <w:p w14:paraId="59867177" w14:textId="77777777" w:rsidR="00877AD3" w:rsidRPr="00877AD3" w:rsidRDefault="00877AD3" w:rsidP="00877AD3">
      <w:pPr>
        <w:pStyle w:val="EndNoteBibliography"/>
        <w:spacing w:after="0"/>
        <w:rPr>
          <w:noProof/>
        </w:rPr>
      </w:pPr>
      <w:r w:rsidRPr="00877AD3">
        <w:rPr>
          <w:noProof/>
        </w:rPr>
        <w:t>97.</w:t>
      </w:r>
      <w:r w:rsidRPr="00877AD3">
        <w:rPr>
          <w:noProof/>
        </w:rPr>
        <w:tab/>
        <w:t>Maréchal C, Coche E, Goffin E, Dragean A, Schlieper G, Nguyen P, et al. Progression of Coronary Artery Calcification and Thoracic Aorta Calcification in Kidney Transplant Recipients. American Journal of Kidney Diseases. 2012;59(2):258-69.</w:t>
      </w:r>
    </w:p>
    <w:p w14:paraId="07F037AF" w14:textId="77777777" w:rsidR="00877AD3" w:rsidRPr="00877AD3" w:rsidRDefault="00877AD3" w:rsidP="00877AD3">
      <w:pPr>
        <w:pStyle w:val="EndNoteBibliography"/>
        <w:spacing w:after="0"/>
        <w:rPr>
          <w:noProof/>
        </w:rPr>
      </w:pPr>
      <w:r w:rsidRPr="00877AD3">
        <w:rPr>
          <w:noProof/>
        </w:rPr>
        <w:t>98.</w:t>
      </w:r>
      <w:r w:rsidRPr="00877AD3">
        <w:rPr>
          <w:noProof/>
        </w:rPr>
        <w:tab/>
        <w:t>Leckstroem DCT, Bhuvanakrishna T, McGrath A, Goldsmith DJA. Prevalence and predictors of abdominal aortic calcification in healthy living kidney donors. International Urology and Nephrology. 2014;46(1):63-70.</w:t>
      </w:r>
    </w:p>
    <w:p w14:paraId="3345CC67" w14:textId="77777777" w:rsidR="00877AD3" w:rsidRPr="00877AD3" w:rsidRDefault="00877AD3" w:rsidP="00877AD3">
      <w:pPr>
        <w:pStyle w:val="EndNoteBibliography"/>
        <w:spacing w:after="0"/>
        <w:rPr>
          <w:noProof/>
        </w:rPr>
      </w:pPr>
      <w:r w:rsidRPr="00877AD3">
        <w:rPr>
          <w:noProof/>
        </w:rPr>
        <w:t>99.</w:t>
      </w:r>
      <w:r w:rsidRPr="00877AD3">
        <w:rPr>
          <w:noProof/>
        </w:rPr>
        <w:tab/>
        <w:t>Muntner P, Ferramosca E, Bellasi A, Block GA, Raggi P. Development of a cardiovascular calcification index using simple imaging tools in haemodialysis patients. Nephrology Dialysis Transplantation. 2007;22(2):508-14.</w:t>
      </w:r>
    </w:p>
    <w:p w14:paraId="705D6032" w14:textId="77777777" w:rsidR="00877AD3" w:rsidRPr="00877AD3" w:rsidRDefault="00877AD3" w:rsidP="00877AD3">
      <w:pPr>
        <w:pStyle w:val="EndNoteBibliography"/>
        <w:spacing w:after="0"/>
        <w:rPr>
          <w:noProof/>
        </w:rPr>
      </w:pPr>
      <w:r w:rsidRPr="00877AD3">
        <w:rPr>
          <w:noProof/>
        </w:rPr>
        <w:lastRenderedPageBreak/>
        <w:t>100.</w:t>
      </w:r>
      <w:r w:rsidRPr="00877AD3">
        <w:rPr>
          <w:noProof/>
        </w:rPr>
        <w:tab/>
        <w:t>Porter CJ, Stavroulopoulos A, Roe SD, Pointon K, Cassidy MJD. Detection of coronary and peripheral artery calcification in patients with chronic kidney disease stages 3 and 4, with and without diabetes. Nephrology Dialysis Transplantation. 2007;22(11):3208-13.</w:t>
      </w:r>
    </w:p>
    <w:p w14:paraId="15552015" w14:textId="77777777" w:rsidR="00877AD3" w:rsidRPr="00877AD3" w:rsidRDefault="00877AD3" w:rsidP="00877AD3">
      <w:pPr>
        <w:pStyle w:val="EndNoteBibliography"/>
        <w:spacing w:after="0"/>
        <w:rPr>
          <w:noProof/>
        </w:rPr>
      </w:pPr>
      <w:r w:rsidRPr="00877AD3">
        <w:rPr>
          <w:noProof/>
        </w:rPr>
        <w:t>101.</w:t>
      </w:r>
      <w:r w:rsidRPr="00877AD3">
        <w:rPr>
          <w:noProof/>
        </w:rPr>
        <w:tab/>
        <w:t>Wang Y, Miao Y, Gong K, Cheng X, Chen Y, Zhao M-H. Plasma Complement Protein C3a Level Was Associated with Abdominal Aortic Calcification in Patients on Hemodialysis. Journal of Cardiovascular Translational Research. 2019;12(5):496-505.</w:t>
      </w:r>
    </w:p>
    <w:p w14:paraId="062D88DC" w14:textId="77777777" w:rsidR="00877AD3" w:rsidRPr="00877AD3" w:rsidRDefault="00877AD3" w:rsidP="00877AD3">
      <w:pPr>
        <w:pStyle w:val="EndNoteBibliography"/>
        <w:spacing w:after="0"/>
        <w:rPr>
          <w:noProof/>
        </w:rPr>
      </w:pPr>
      <w:r w:rsidRPr="00877AD3">
        <w:rPr>
          <w:noProof/>
        </w:rPr>
        <w:t>102.</w:t>
      </w:r>
      <w:r w:rsidRPr="00877AD3">
        <w:rPr>
          <w:noProof/>
        </w:rPr>
        <w:tab/>
        <w:t>Wang M, Li H, You L, Yu X, Zhang M, Zhu R, et al. Association of Serum Phosphorus Variability with Coronary Artery Calcification among Hemodialysis Patients. PLOS ONE. 2014;9(4):e93360.</w:t>
      </w:r>
    </w:p>
    <w:p w14:paraId="7C6729B2" w14:textId="77777777" w:rsidR="00877AD3" w:rsidRPr="00877AD3" w:rsidRDefault="00877AD3" w:rsidP="00877AD3">
      <w:pPr>
        <w:pStyle w:val="EndNoteBibliography"/>
        <w:spacing w:after="0"/>
        <w:rPr>
          <w:noProof/>
        </w:rPr>
      </w:pPr>
      <w:r w:rsidRPr="00877AD3">
        <w:rPr>
          <w:noProof/>
        </w:rPr>
        <w:t>103.</w:t>
      </w:r>
      <w:r w:rsidRPr="00877AD3">
        <w:rPr>
          <w:noProof/>
        </w:rPr>
        <w:tab/>
        <w:t>Bellasi A, Veledar E, Ferramosca E, Ratti C, Block G, Raggi P. Markers of vascular disease do not differ in black and white hemodialysis patients despite a different risk profile. Atherosclerosis. 2008;197(1):242-9.</w:t>
      </w:r>
    </w:p>
    <w:p w14:paraId="718157AE" w14:textId="77777777" w:rsidR="00877AD3" w:rsidRPr="00877AD3" w:rsidRDefault="00877AD3" w:rsidP="00877AD3">
      <w:pPr>
        <w:pStyle w:val="EndNoteBibliography"/>
        <w:spacing w:after="0"/>
        <w:rPr>
          <w:noProof/>
        </w:rPr>
      </w:pPr>
      <w:r w:rsidRPr="00877AD3">
        <w:rPr>
          <w:noProof/>
        </w:rPr>
        <w:t>104.</w:t>
      </w:r>
      <w:r w:rsidRPr="00877AD3">
        <w:rPr>
          <w:noProof/>
        </w:rPr>
        <w:tab/>
        <w:t>Budoff MJ, Rader DJ, Reilly MP, Mohler ER, III, Lash J, Yang W, et al. Relationship of Estimated GFR and Coronary Artery Calcification in the CRIC (Chronic Renal Insufficiency Cohort) Study. American Journal of Kidney Diseases. 2011;58(4):519-26.</w:t>
      </w:r>
    </w:p>
    <w:p w14:paraId="4F10A70D" w14:textId="77777777" w:rsidR="00877AD3" w:rsidRPr="00877AD3" w:rsidRDefault="00877AD3" w:rsidP="00877AD3">
      <w:pPr>
        <w:pStyle w:val="EndNoteBibliography"/>
        <w:spacing w:after="0"/>
        <w:rPr>
          <w:noProof/>
        </w:rPr>
      </w:pPr>
      <w:r w:rsidRPr="00877AD3">
        <w:rPr>
          <w:noProof/>
        </w:rPr>
        <w:t>105.</w:t>
      </w:r>
      <w:r w:rsidRPr="00877AD3">
        <w:rPr>
          <w:noProof/>
        </w:rPr>
        <w:tab/>
        <w:t>Cai H, Lu R, Zhang M, Pang H, Zhu M, Zhang W, et al. Serum Soluble Klotho Level Is Associated with Abdominal Aortic Calcification in Patients on Maintenance Hemodialysis. Blood Purification. 2015;40(2):120-6.</w:t>
      </w:r>
    </w:p>
    <w:p w14:paraId="4766235E" w14:textId="77777777" w:rsidR="00877AD3" w:rsidRPr="00877AD3" w:rsidRDefault="00877AD3" w:rsidP="00877AD3">
      <w:pPr>
        <w:pStyle w:val="EndNoteBibliography"/>
        <w:spacing w:after="0"/>
        <w:rPr>
          <w:noProof/>
        </w:rPr>
      </w:pPr>
      <w:r w:rsidRPr="00877AD3">
        <w:rPr>
          <w:noProof/>
        </w:rPr>
        <w:t>106.</w:t>
      </w:r>
      <w:r w:rsidRPr="00877AD3">
        <w:rPr>
          <w:noProof/>
        </w:rPr>
        <w:tab/>
        <w:t>Evenepoel P, Goffin E, Meijers B, Kanaan N, Bammens B, Coche E, et al. Sclerostin Serum Levels and Vascular Calcification Progression in Prevalent Renal Transplant Recipients. The Journal of Clinical Endocrinology &amp; Metabolism. 2015;100(12):4669-76.</w:t>
      </w:r>
    </w:p>
    <w:p w14:paraId="10BEE5AC" w14:textId="77777777" w:rsidR="00877AD3" w:rsidRPr="00877AD3" w:rsidRDefault="00877AD3" w:rsidP="00877AD3">
      <w:pPr>
        <w:pStyle w:val="EndNoteBibliography"/>
        <w:spacing w:after="0"/>
        <w:rPr>
          <w:noProof/>
        </w:rPr>
      </w:pPr>
      <w:r w:rsidRPr="00877AD3">
        <w:rPr>
          <w:noProof/>
        </w:rPr>
        <w:t>107.</w:t>
      </w:r>
      <w:r w:rsidRPr="00877AD3">
        <w:rPr>
          <w:noProof/>
        </w:rPr>
        <w:tab/>
        <w:t>Fayed A, Elnokeety M, Attia K, Sharaf El Din U. Calcification of abdominal aorta in patients recently starting hemodialysis: A single-center experience from Egypt. Saudi Journal of Kidney Diseases and Transplantation. 2019;30(4):819-24.</w:t>
      </w:r>
    </w:p>
    <w:p w14:paraId="5865F8AC" w14:textId="77777777" w:rsidR="00877AD3" w:rsidRPr="00877AD3" w:rsidRDefault="00877AD3" w:rsidP="00877AD3">
      <w:pPr>
        <w:pStyle w:val="EndNoteBibliography"/>
        <w:spacing w:after="0"/>
        <w:rPr>
          <w:noProof/>
        </w:rPr>
      </w:pPr>
      <w:r w:rsidRPr="00877AD3">
        <w:rPr>
          <w:noProof/>
        </w:rPr>
        <w:t>108.</w:t>
      </w:r>
      <w:r w:rsidRPr="00877AD3">
        <w:rPr>
          <w:noProof/>
        </w:rPr>
        <w:tab/>
        <w:t>Filgueira A, Carvalho AB, Tomiyama C, Higa A, Rochitte CE, Santos RD, et al. Is Coronary Artery Calcification Associated with Vertebral Bone Density in Nondialyzed Chronic Kidney Disease Patients? Clinical Journal of the American Society of Nephrology. 2011;6(6):1456.</w:t>
      </w:r>
    </w:p>
    <w:p w14:paraId="6CECDD48" w14:textId="77777777" w:rsidR="00877AD3" w:rsidRPr="00877AD3" w:rsidRDefault="00877AD3" w:rsidP="00877AD3">
      <w:pPr>
        <w:pStyle w:val="EndNoteBibliography"/>
        <w:spacing w:after="0"/>
        <w:rPr>
          <w:noProof/>
        </w:rPr>
      </w:pPr>
      <w:r w:rsidRPr="00877AD3">
        <w:rPr>
          <w:noProof/>
        </w:rPr>
        <w:t>109.</w:t>
      </w:r>
      <w:r w:rsidRPr="00877AD3">
        <w:rPr>
          <w:noProof/>
        </w:rPr>
        <w:tab/>
        <w:t>Fusaro M, Gallieni M, Rebora P, Rizzo MA, Luise MC, Riva H, et al. Atrial fibrillation and low vitamin D levels are associated with severe vascular calcifications in hemodialysis patients. Journal of Nephrology. 2016;29(3):419-26.</w:t>
      </w:r>
    </w:p>
    <w:p w14:paraId="40CC99F7" w14:textId="77777777" w:rsidR="00877AD3" w:rsidRPr="00877AD3" w:rsidRDefault="00877AD3" w:rsidP="00877AD3">
      <w:pPr>
        <w:pStyle w:val="EndNoteBibliography"/>
        <w:spacing w:after="0"/>
        <w:rPr>
          <w:noProof/>
        </w:rPr>
      </w:pPr>
      <w:r w:rsidRPr="00877AD3">
        <w:rPr>
          <w:noProof/>
        </w:rPr>
        <w:t>110.</w:t>
      </w:r>
      <w:r w:rsidRPr="00877AD3">
        <w:rPr>
          <w:noProof/>
        </w:rPr>
        <w:tab/>
        <w:t>Golembiewska E, Qureshi AR, Dai L, Lindholm B, Heimbürger O, Söderberg M, et al. Copeptin is independently associated with vascular calcification in chronic kidney disease stage 5. BMC Nephrology. 2020;21(1):43.</w:t>
      </w:r>
    </w:p>
    <w:p w14:paraId="29F1A51E" w14:textId="77777777" w:rsidR="00877AD3" w:rsidRPr="00877AD3" w:rsidRDefault="00877AD3" w:rsidP="00877AD3">
      <w:pPr>
        <w:pStyle w:val="EndNoteBibliography"/>
        <w:spacing w:after="0"/>
        <w:rPr>
          <w:noProof/>
        </w:rPr>
      </w:pPr>
      <w:r w:rsidRPr="00877AD3">
        <w:rPr>
          <w:noProof/>
        </w:rPr>
        <w:t>111.</w:t>
      </w:r>
      <w:r w:rsidRPr="00877AD3">
        <w:rPr>
          <w:noProof/>
        </w:rPr>
        <w:tab/>
        <w:t>Gruppen MP, Groothoff JW, Prins M, van der Wouw P, Offringa M, Bos WJ, et al. Cardiac disease in young adult patients with end-stage renal disease since childhood: A Dutch cohort study. Kidney International. 2003;63(3):1058-65.</w:t>
      </w:r>
    </w:p>
    <w:p w14:paraId="0C959E42" w14:textId="77777777" w:rsidR="00877AD3" w:rsidRPr="00877AD3" w:rsidRDefault="00877AD3" w:rsidP="00877AD3">
      <w:pPr>
        <w:pStyle w:val="EndNoteBibliography"/>
        <w:spacing w:after="0"/>
        <w:rPr>
          <w:noProof/>
        </w:rPr>
      </w:pPr>
      <w:r w:rsidRPr="00877AD3">
        <w:rPr>
          <w:noProof/>
        </w:rPr>
        <w:t>112.</w:t>
      </w:r>
      <w:r w:rsidRPr="00877AD3">
        <w:rPr>
          <w:noProof/>
        </w:rPr>
        <w:tab/>
        <w:t>Ho T-Y, Chen N-C, Hsu C-Y, Huang C-W, Lee P-T, Chou K-J, et al. Evaluation of the association of Wnt signaling with coronary artery calcification in patients on dialysis with severe secondary hyperparathyroidism. BMC Nephrology. 2019;20(1):345.</w:t>
      </w:r>
    </w:p>
    <w:p w14:paraId="0D27CCCF" w14:textId="77777777" w:rsidR="00877AD3" w:rsidRPr="00877AD3" w:rsidRDefault="00877AD3" w:rsidP="00877AD3">
      <w:pPr>
        <w:pStyle w:val="EndNoteBibliography"/>
        <w:spacing w:after="0"/>
        <w:rPr>
          <w:noProof/>
        </w:rPr>
      </w:pPr>
      <w:r w:rsidRPr="00877AD3">
        <w:rPr>
          <w:noProof/>
        </w:rPr>
        <w:t>113.</w:t>
      </w:r>
      <w:r w:rsidRPr="00877AD3">
        <w:rPr>
          <w:noProof/>
        </w:rPr>
        <w:tab/>
        <w:t>Ishimura E, Okuno S, Kitatani K, Maekawa K, Izumotani T, Yamakawa T, et al. C-reactive protein is a significant predictor of vascular calcification of both aorta and hand arteries. Seminars in Nephrology. 2004;24(5):408-12.</w:t>
      </w:r>
    </w:p>
    <w:p w14:paraId="73C49FE3" w14:textId="77777777" w:rsidR="00877AD3" w:rsidRPr="00877AD3" w:rsidRDefault="00877AD3" w:rsidP="00877AD3">
      <w:pPr>
        <w:pStyle w:val="EndNoteBibliography"/>
        <w:spacing w:after="0"/>
        <w:rPr>
          <w:noProof/>
        </w:rPr>
      </w:pPr>
      <w:r w:rsidRPr="00877AD3">
        <w:rPr>
          <w:noProof/>
        </w:rPr>
        <w:t>114.</w:t>
      </w:r>
      <w:r w:rsidRPr="00877AD3">
        <w:rPr>
          <w:noProof/>
        </w:rPr>
        <w:tab/>
        <w:t>Ishimura E, Okuno S, Kitatani K, Kim M, Shoji T, Nakatani T, et al. Different risk factors for peripheral vascular calcification between diabetic and non-diabetic haemodialysis patients – importance of glycaemic control. Diabetologia. 2002;45(10):1446-8.</w:t>
      </w:r>
    </w:p>
    <w:p w14:paraId="79EED2CE" w14:textId="77777777" w:rsidR="00877AD3" w:rsidRPr="00877AD3" w:rsidRDefault="00877AD3" w:rsidP="00877AD3">
      <w:pPr>
        <w:pStyle w:val="EndNoteBibliography"/>
        <w:spacing w:after="0"/>
        <w:rPr>
          <w:noProof/>
        </w:rPr>
      </w:pPr>
      <w:r w:rsidRPr="00877AD3">
        <w:rPr>
          <w:noProof/>
        </w:rPr>
        <w:t>115.</w:t>
      </w:r>
      <w:r w:rsidRPr="00877AD3">
        <w:rPr>
          <w:noProof/>
        </w:rPr>
        <w:tab/>
        <w:t>Manghat P, Souleimanova I, Cheung J, Wierzbicki AS, Harrington DJ, Shearer MJ, et al. Association of bone turnover markers and arterial stiffness in pre-dialysis chronic kidney disease (CKD). Bone. 2011;48(5):1127-32.</w:t>
      </w:r>
    </w:p>
    <w:p w14:paraId="194C6BA3" w14:textId="77777777" w:rsidR="00877AD3" w:rsidRPr="00877AD3" w:rsidRDefault="00877AD3" w:rsidP="00877AD3">
      <w:pPr>
        <w:pStyle w:val="EndNoteBibliography"/>
        <w:spacing w:after="0"/>
        <w:rPr>
          <w:noProof/>
        </w:rPr>
      </w:pPr>
      <w:r w:rsidRPr="00877AD3">
        <w:rPr>
          <w:noProof/>
        </w:rPr>
        <w:lastRenderedPageBreak/>
        <w:t>116.</w:t>
      </w:r>
      <w:r w:rsidRPr="00877AD3">
        <w:rPr>
          <w:noProof/>
        </w:rPr>
        <w:tab/>
        <w:t>Nakayama K, Nakao K, Takatori Y, Inoue J, Kojo S, Akagi S, et al. Long-term effect of cinacalcet hydrochloride on abdominal aortic calcification in patients on hemodialysis with secondary hyperparathyroidism. Int J Nephrol Renovasc Dis. 2013;7:25-33.</w:t>
      </w:r>
    </w:p>
    <w:p w14:paraId="3D764AF9" w14:textId="77777777" w:rsidR="00877AD3" w:rsidRPr="00877AD3" w:rsidRDefault="00877AD3" w:rsidP="00877AD3">
      <w:pPr>
        <w:pStyle w:val="EndNoteBibliography"/>
        <w:spacing w:after="0"/>
        <w:rPr>
          <w:noProof/>
        </w:rPr>
      </w:pPr>
      <w:r w:rsidRPr="00877AD3">
        <w:rPr>
          <w:noProof/>
        </w:rPr>
        <w:t>117.</w:t>
      </w:r>
      <w:r w:rsidRPr="00877AD3">
        <w:rPr>
          <w:noProof/>
        </w:rPr>
        <w:tab/>
        <w:t>Nishizawa Y, Mizuiri S, Yorioka N, Hamada C, Tomino Y. Determinants of coronary artery calcification in maintenance hemodialysis patients. Journal of Artificial Organs. 2015;18(3):251-6.</w:t>
      </w:r>
    </w:p>
    <w:p w14:paraId="39C50028" w14:textId="77777777" w:rsidR="00877AD3" w:rsidRPr="00877AD3" w:rsidRDefault="00877AD3" w:rsidP="00877AD3">
      <w:pPr>
        <w:pStyle w:val="EndNoteBibliography"/>
        <w:spacing w:after="0"/>
        <w:rPr>
          <w:noProof/>
        </w:rPr>
      </w:pPr>
      <w:r w:rsidRPr="00877AD3">
        <w:rPr>
          <w:noProof/>
        </w:rPr>
        <w:t>118.</w:t>
      </w:r>
      <w:r w:rsidRPr="00877AD3">
        <w:rPr>
          <w:noProof/>
        </w:rPr>
        <w:tab/>
        <w:t>Nishizawa Y, Jono S, Ishimura E, Shioi A. Hyperphosphatemia and vascular calcification in end-stage renal disease. Journal of Renal Nutrition. 2005;15(1):178-82.</w:t>
      </w:r>
    </w:p>
    <w:p w14:paraId="17AD9734" w14:textId="77777777" w:rsidR="00877AD3" w:rsidRPr="00877AD3" w:rsidRDefault="00877AD3" w:rsidP="00877AD3">
      <w:pPr>
        <w:pStyle w:val="EndNoteBibliography"/>
        <w:spacing w:after="0"/>
        <w:rPr>
          <w:noProof/>
        </w:rPr>
      </w:pPr>
      <w:r w:rsidRPr="00877AD3">
        <w:rPr>
          <w:noProof/>
        </w:rPr>
        <w:t>119.</w:t>
      </w:r>
      <w:r w:rsidRPr="00877AD3">
        <w:rPr>
          <w:noProof/>
        </w:rPr>
        <w:tab/>
        <w:t>Oprisiu R, Bunea D, Tarek S, Hedi B, Fournier A. Progression of vascular calcification and dyslipidemia in patients on chronic hemodialysis. Am J Kidney Dis. 2002;39(1):209.</w:t>
      </w:r>
    </w:p>
    <w:p w14:paraId="224B3878" w14:textId="77777777" w:rsidR="00877AD3" w:rsidRPr="00877AD3" w:rsidRDefault="00877AD3" w:rsidP="00877AD3">
      <w:pPr>
        <w:pStyle w:val="EndNoteBibliography"/>
        <w:spacing w:after="0"/>
        <w:rPr>
          <w:noProof/>
        </w:rPr>
      </w:pPr>
      <w:r w:rsidRPr="00877AD3">
        <w:rPr>
          <w:noProof/>
        </w:rPr>
        <w:t>120.</w:t>
      </w:r>
      <w:r w:rsidRPr="00877AD3">
        <w:rPr>
          <w:noProof/>
        </w:rPr>
        <w:tab/>
        <w:t>Pateinakis P, Papagianni A, Douma S, Efstratiadis G, Memmos D. Associations of fetuin-A and osteoprotegerin with arterial stiffness and early atherosclerosis in chronic hemodialysis patients. BMC Nephrology. 2013;14(1):122.</w:t>
      </w:r>
    </w:p>
    <w:p w14:paraId="4C0BB44D" w14:textId="77777777" w:rsidR="00877AD3" w:rsidRPr="00877AD3" w:rsidRDefault="00877AD3" w:rsidP="00877AD3">
      <w:pPr>
        <w:pStyle w:val="EndNoteBibliography"/>
        <w:spacing w:after="0"/>
        <w:rPr>
          <w:noProof/>
        </w:rPr>
      </w:pPr>
      <w:r w:rsidRPr="00877AD3">
        <w:rPr>
          <w:noProof/>
        </w:rPr>
        <w:t>121.</w:t>
      </w:r>
      <w:r w:rsidRPr="00877AD3">
        <w:rPr>
          <w:noProof/>
        </w:rPr>
        <w:tab/>
        <w:t>Raggi P, Boulay A, Chasan-Taber S, Amin N, Dillon M, Burke SK, et al. Cardiac calcification in adult hemodialysis patients: A link between end-stage renal disease and cardiovascular disease? Journal of the American College of Cardiology. 2002;39(4):695-701.</w:t>
      </w:r>
    </w:p>
    <w:p w14:paraId="30063BC9" w14:textId="77777777" w:rsidR="00877AD3" w:rsidRPr="00877AD3" w:rsidRDefault="00877AD3" w:rsidP="00877AD3">
      <w:pPr>
        <w:pStyle w:val="EndNoteBibliography"/>
        <w:spacing w:after="0"/>
        <w:rPr>
          <w:noProof/>
        </w:rPr>
      </w:pPr>
      <w:r w:rsidRPr="00877AD3">
        <w:rPr>
          <w:noProof/>
        </w:rPr>
        <w:t>122.</w:t>
      </w:r>
      <w:r w:rsidRPr="00877AD3">
        <w:rPr>
          <w:noProof/>
        </w:rPr>
        <w:tab/>
        <w:t>Schlieper G, Brandenburg V, Djuric Z, Damjanovic T, Markovic N, Schurgers L, et al. Risk Factors for Cardiovascular Calcifications in Non-Diabetic Caucasian Haemodialysis Patients. Kidney and Blood Pressure Research. 2009;32(3):161-8.</w:t>
      </w:r>
    </w:p>
    <w:p w14:paraId="42442D79" w14:textId="77777777" w:rsidR="00877AD3" w:rsidRPr="00877AD3" w:rsidRDefault="00877AD3" w:rsidP="00877AD3">
      <w:pPr>
        <w:pStyle w:val="EndNoteBibliography"/>
        <w:spacing w:after="0"/>
        <w:rPr>
          <w:noProof/>
        </w:rPr>
      </w:pPr>
      <w:r w:rsidRPr="00877AD3">
        <w:rPr>
          <w:noProof/>
        </w:rPr>
        <w:t>123.</w:t>
      </w:r>
      <w:r w:rsidRPr="00877AD3">
        <w:rPr>
          <w:noProof/>
        </w:rPr>
        <w:tab/>
        <w:t>Sharma R, Pellerin D, Gaze DC, Mehta RL, Gregson H, Streather CP, et al. Mitral annular calcification predicts mortality and coronary artery disease in end stage renal disease. Atherosclerosis. 2007;191(2):348-54.</w:t>
      </w:r>
    </w:p>
    <w:p w14:paraId="3567F3CD" w14:textId="77777777" w:rsidR="00877AD3" w:rsidRPr="00877AD3" w:rsidRDefault="00877AD3" w:rsidP="00877AD3">
      <w:pPr>
        <w:pStyle w:val="EndNoteBibliography"/>
        <w:spacing w:after="0"/>
        <w:rPr>
          <w:noProof/>
        </w:rPr>
      </w:pPr>
      <w:r w:rsidRPr="00877AD3">
        <w:rPr>
          <w:noProof/>
        </w:rPr>
        <w:t>124.</w:t>
      </w:r>
      <w:r w:rsidRPr="00877AD3">
        <w:rPr>
          <w:noProof/>
        </w:rPr>
        <w:tab/>
        <w:t>Sigrist M, Bungay P, Taal MW, McIntyre CW. Vascular calcification and cardiovascular function in chronic kidney disease. Nephrology Dialysis Transplantation. 2006;21(3):707-14.</w:t>
      </w:r>
    </w:p>
    <w:p w14:paraId="64535D66" w14:textId="77777777" w:rsidR="00877AD3" w:rsidRPr="00877AD3" w:rsidRDefault="00877AD3" w:rsidP="00877AD3">
      <w:pPr>
        <w:pStyle w:val="EndNoteBibliography"/>
        <w:spacing w:after="0"/>
        <w:rPr>
          <w:noProof/>
        </w:rPr>
      </w:pPr>
      <w:r w:rsidRPr="00877AD3">
        <w:rPr>
          <w:noProof/>
        </w:rPr>
        <w:t>125.</w:t>
      </w:r>
      <w:r w:rsidRPr="00877AD3">
        <w:rPr>
          <w:noProof/>
        </w:rPr>
        <w:tab/>
        <w:t>Stavroulopoulos A, Porter CJ, Pointon K, Monaghan JM, Roe SD, Cassidy MJD. Evolution of coronary artery calcification in patients with chronic kidney disease Stages 3 and 4, with and without diabetes. Nephrology Dialysis Transplantation. 2011;26(8):2582-9.</w:t>
      </w:r>
    </w:p>
    <w:p w14:paraId="6224B426" w14:textId="77777777" w:rsidR="00877AD3" w:rsidRPr="00877AD3" w:rsidRDefault="00877AD3" w:rsidP="00877AD3">
      <w:pPr>
        <w:pStyle w:val="EndNoteBibliography"/>
        <w:spacing w:after="0"/>
        <w:rPr>
          <w:noProof/>
        </w:rPr>
      </w:pPr>
      <w:r w:rsidRPr="00877AD3">
        <w:rPr>
          <w:noProof/>
        </w:rPr>
        <w:t>126.</w:t>
      </w:r>
      <w:r w:rsidRPr="00877AD3">
        <w:rPr>
          <w:noProof/>
        </w:rPr>
        <w:tab/>
        <w:t>Sumida Y, Nakayama M, Nagata M, Nakashita S, Suehiro T, Kaizu Y, et al. Carotid artery calcification and atherosclerosis at the initiation of hemodialysis in patients with end-stage renal disease. Clin Nephrol. 2010;73(5):360-9.</w:t>
      </w:r>
    </w:p>
    <w:p w14:paraId="10945D9D" w14:textId="77777777" w:rsidR="00877AD3" w:rsidRPr="00877AD3" w:rsidRDefault="00877AD3" w:rsidP="00877AD3">
      <w:pPr>
        <w:pStyle w:val="EndNoteBibliography"/>
        <w:spacing w:after="0"/>
        <w:rPr>
          <w:noProof/>
        </w:rPr>
      </w:pPr>
      <w:r w:rsidRPr="00877AD3">
        <w:rPr>
          <w:noProof/>
        </w:rPr>
        <w:t>127.</w:t>
      </w:r>
      <w:r w:rsidRPr="00877AD3">
        <w:rPr>
          <w:noProof/>
        </w:rPr>
        <w:tab/>
        <w:t>Tamei N, Ogawa T, Ishida H, Ando Y, Nitta K. Serum Fibroblast Growth Factor-23 Levels and Progression of Aortic Arch Calcification in Non-Diabetic Patients on Chronic Hemodialysis. Journal of Atherosclerosis and Thrombosis. 2011;18(3):217-23.</w:t>
      </w:r>
    </w:p>
    <w:p w14:paraId="48FCFF66" w14:textId="77777777" w:rsidR="00877AD3" w:rsidRPr="00877AD3" w:rsidRDefault="00877AD3" w:rsidP="00877AD3">
      <w:pPr>
        <w:pStyle w:val="EndNoteBibliography"/>
        <w:spacing w:after="0"/>
        <w:rPr>
          <w:noProof/>
        </w:rPr>
      </w:pPr>
      <w:r w:rsidRPr="00877AD3">
        <w:rPr>
          <w:noProof/>
        </w:rPr>
        <w:t>128.</w:t>
      </w:r>
      <w:r w:rsidRPr="00877AD3">
        <w:rPr>
          <w:noProof/>
        </w:rPr>
        <w:tab/>
        <w:t>Turan MN, Gungor O, Asci G, Kircelli F, Acar T, Yaprak M, et al. Epicardial adipose tissue volume and cardiovascular disease in hemodialysis patients. Atherosclerosis. 2013;226(1):129-33.</w:t>
      </w:r>
    </w:p>
    <w:p w14:paraId="66BF8CA4" w14:textId="77777777" w:rsidR="00877AD3" w:rsidRPr="00877AD3" w:rsidRDefault="00877AD3" w:rsidP="00877AD3">
      <w:pPr>
        <w:pStyle w:val="EndNoteBibliography"/>
        <w:spacing w:after="0"/>
        <w:rPr>
          <w:noProof/>
        </w:rPr>
      </w:pPr>
      <w:r w:rsidRPr="00877AD3">
        <w:rPr>
          <w:noProof/>
        </w:rPr>
        <w:t>129.</w:t>
      </w:r>
      <w:r w:rsidRPr="00877AD3">
        <w:rPr>
          <w:noProof/>
        </w:rPr>
        <w:tab/>
        <w:t>Vipattawat K, Kitiyakara C, Phakdeekitcharoen B, Kantachuvesiri S, Sumethkul V, Jirasiritham S, et al. Vascular calcification in long-term kidney transplantation. Nephrology. 2014;19(4):251-6.</w:t>
      </w:r>
    </w:p>
    <w:p w14:paraId="7EA90B94" w14:textId="77777777" w:rsidR="00877AD3" w:rsidRPr="00877AD3" w:rsidRDefault="00877AD3" w:rsidP="00877AD3">
      <w:pPr>
        <w:pStyle w:val="EndNoteBibliography"/>
        <w:spacing w:after="0"/>
        <w:rPr>
          <w:noProof/>
        </w:rPr>
      </w:pPr>
      <w:r w:rsidRPr="00877AD3">
        <w:rPr>
          <w:noProof/>
        </w:rPr>
        <w:t>130.</w:t>
      </w:r>
      <w:r w:rsidRPr="00877AD3">
        <w:rPr>
          <w:noProof/>
        </w:rPr>
        <w:tab/>
        <w:t>Yamada S, Inaba M, Shidara K, Okada S, Emoto M, Ishimura E, et al. Association of glycated albumin, but not glycated hemoglobin, with peripheral vascular calcification in hemodialysis patients with type 2 diabetes. Life Sciences. 2008;83(13):516-9.</w:t>
      </w:r>
    </w:p>
    <w:p w14:paraId="36998BFE" w14:textId="77777777" w:rsidR="00877AD3" w:rsidRPr="00877AD3" w:rsidRDefault="00877AD3" w:rsidP="00877AD3">
      <w:pPr>
        <w:pStyle w:val="EndNoteBibliography"/>
        <w:spacing w:after="0"/>
        <w:rPr>
          <w:noProof/>
        </w:rPr>
      </w:pPr>
      <w:r w:rsidRPr="00877AD3">
        <w:rPr>
          <w:noProof/>
        </w:rPr>
        <w:t>131.</w:t>
      </w:r>
      <w:r w:rsidRPr="00877AD3">
        <w:rPr>
          <w:noProof/>
        </w:rPr>
        <w:tab/>
        <w:t>Aoun M, Makki M, Azar H, Matta H, Chelala DN. High Dephosphorylated-Uncarboxylated MGP in Hemodialysis patients: risk factors and response to vitamin K(2), A pre-post intervention clinical trial. BMC nephrology. 2017;18(1):191-.</w:t>
      </w:r>
    </w:p>
    <w:p w14:paraId="0001CA8A" w14:textId="77777777" w:rsidR="00877AD3" w:rsidRPr="00877AD3" w:rsidRDefault="00877AD3" w:rsidP="00877AD3">
      <w:pPr>
        <w:pStyle w:val="EndNoteBibliography"/>
        <w:spacing w:after="0"/>
        <w:rPr>
          <w:noProof/>
        </w:rPr>
      </w:pPr>
      <w:r w:rsidRPr="00877AD3">
        <w:rPr>
          <w:noProof/>
        </w:rPr>
        <w:t>132.</w:t>
      </w:r>
      <w:r w:rsidRPr="00877AD3">
        <w:rPr>
          <w:noProof/>
        </w:rPr>
        <w:tab/>
        <w:t>Axelsson J, Wang X, Ketteler M, Qureshi AR, Heimbürger O, Bárány P, et al. Is Fetuin-A/α2-Heremans-Schmid Glycoprotein Associated with the Metabolic Syndrome in Patients with Chronic Kidney Disease? American Journal of Nephrology. 2008;28(4):669-76.</w:t>
      </w:r>
    </w:p>
    <w:p w14:paraId="61F14998" w14:textId="77777777" w:rsidR="00877AD3" w:rsidRPr="00877AD3" w:rsidRDefault="00877AD3" w:rsidP="00877AD3">
      <w:pPr>
        <w:pStyle w:val="EndNoteBibliography"/>
        <w:spacing w:after="0"/>
        <w:rPr>
          <w:noProof/>
        </w:rPr>
      </w:pPr>
      <w:r w:rsidRPr="00877AD3">
        <w:rPr>
          <w:noProof/>
        </w:rPr>
        <w:t>133.</w:t>
      </w:r>
      <w:r w:rsidRPr="00877AD3">
        <w:rPr>
          <w:noProof/>
        </w:rPr>
        <w:tab/>
        <w:t>Block GA, Hulbert-Shearon TE, Levin NW, Port FK. Association of serum phosphorus and calcium x phosphate product with mortality risk in chronic hemodialysis patients: A national study. American Journal of Kidney Diseases. 1998;31(4):607-17.</w:t>
      </w:r>
    </w:p>
    <w:p w14:paraId="618FAB79" w14:textId="77777777" w:rsidR="00877AD3" w:rsidRPr="00877AD3" w:rsidRDefault="00877AD3" w:rsidP="00877AD3">
      <w:pPr>
        <w:pStyle w:val="EndNoteBibliography"/>
        <w:spacing w:after="0"/>
        <w:rPr>
          <w:noProof/>
        </w:rPr>
      </w:pPr>
      <w:r w:rsidRPr="00877AD3">
        <w:rPr>
          <w:noProof/>
        </w:rPr>
        <w:lastRenderedPageBreak/>
        <w:t>134.</w:t>
      </w:r>
      <w:r w:rsidRPr="00877AD3">
        <w:rPr>
          <w:noProof/>
        </w:rPr>
        <w:tab/>
        <w:t>Buiten MS, de Bie MK, Bouma-de Krijger A, van Dam B, Dekker FW, Jukema JW, et al. Soluble Klotho is not independently associated with cardiovascular disease in a population of dialysis patients. BMC Nephrology. 2014;15(1):197.</w:t>
      </w:r>
    </w:p>
    <w:p w14:paraId="6E06A057" w14:textId="77777777" w:rsidR="00877AD3" w:rsidRPr="00877AD3" w:rsidRDefault="00877AD3" w:rsidP="00877AD3">
      <w:pPr>
        <w:pStyle w:val="EndNoteBibliography"/>
        <w:spacing w:after="0"/>
        <w:rPr>
          <w:noProof/>
        </w:rPr>
      </w:pPr>
      <w:r w:rsidRPr="00877AD3">
        <w:rPr>
          <w:noProof/>
        </w:rPr>
        <w:t>135.</w:t>
      </w:r>
      <w:r w:rsidRPr="00877AD3">
        <w:rPr>
          <w:noProof/>
        </w:rPr>
        <w:tab/>
        <w:t>Chao C-T, Yuan T-H, Yeh H-Y, Chen H-Y, Huang J-W, Chen H-W. Risk Factors Associated With Altered Circulating Micro RNA -125b and Their Influences on Uremic Vascular Calcification Among Patients With End-Stage Renal Disease. J Am Heart Assoc. 2019;8(2):e010805-e.</w:t>
      </w:r>
    </w:p>
    <w:p w14:paraId="6102D87C" w14:textId="77777777" w:rsidR="00877AD3" w:rsidRPr="00877AD3" w:rsidRDefault="00877AD3" w:rsidP="00877AD3">
      <w:pPr>
        <w:pStyle w:val="EndNoteBibliography"/>
        <w:spacing w:after="0"/>
        <w:rPr>
          <w:noProof/>
        </w:rPr>
      </w:pPr>
      <w:r w:rsidRPr="00877AD3">
        <w:rPr>
          <w:noProof/>
        </w:rPr>
        <w:t>136.</w:t>
      </w:r>
      <w:r w:rsidRPr="00877AD3">
        <w:rPr>
          <w:noProof/>
        </w:rPr>
        <w:tab/>
        <w:t>Chen H-Y, Chiu Y-L, Hsu S-P, Pai M-F, Yang J-Y, Peng Y-S. Low serum fetuin A levels and incident stroke in patients with maintenance haemodialysis. European Journal of Clinical Investigation. 2013;43(4):387-96.</w:t>
      </w:r>
    </w:p>
    <w:p w14:paraId="02DA05AD" w14:textId="77777777" w:rsidR="00877AD3" w:rsidRPr="00877AD3" w:rsidRDefault="00877AD3" w:rsidP="00877AD3">
      <w:pPr>
        <w:pStyle w:val="EndNoteBibliography"/>
        <w:spacing w:after="0"/>
        <w:rPr>
          <w:noProof/>
        </w:rPr>
      </w:pPr>
      <w:r w:rsidRPr="00877AD3">
        <w:rPr>
          <w:noProof/>
        </w:rPr>
        <w:t>137.</w:t>
      </w:r>
      <w:r w:rsidRPr="00877AD3">
        <w:rPr>
          <w:noProof/>
        </w:rPr>
        <w:tab/>
        <w:t>Claes KJ, Viaene L, Heye S, Meijers B, d'Haese P, Evenepoel P. Sclerostin: Another Vascular Calcification Inhibitor? The Journal of Clinical Endocrinology &amp; Metabolism. 2013;98(8):3221-8.</w:t>
      </w:r>
    </w:p>
    <w:p w14:paraId="21AC2FBC" w14:textId="77777777" w:rsidR="00877AD3" w:rsidRPr="00877AD3" w:rsidRDefault="00877AD3" w:rsidP="00877AD3">
      <w:pPr>
        <w:pStyle w:val="EndNoteBibliography"/>
        <w:spacing w:after="0"/>
        <w:rPr>
          <w:noProof/>
        </w:rPr>
      </w:pPr>
      <w:r w:rsidRPr="00877AD3">
        <w:rPr>
          <w:noProof/>
        </w:rPr>
        <w:t>138.</w:t>
      </w:r>
      <w:r w:rsidRPr="00877AD3">
        <w:rPr>
          <w:noProof/>
        </w:rPr>
        <w:tab/>
        <w:t>Gonçalves FLC, Elias RM, dos Reis LM, Graciolli FG, Zampieri FG, Oliveira RB, et al. Serum sclerostin is an independent predictor of mortality in hemodialysis patients. BMC Nephrology. 2014;15(1):190.</w:t>
      </w:r>
    </w:p>
    <w:p w14:paraId="4B3F259A" w14:textId="77777777" w:rsidR="00877AD3" w:rsidRPr="00877AD3" w:rsidRDefault="00877AD3" w:rsidP="00877AD3">
      <w:pPr>
        <w:pStyle w:val="EndNoteBibliography"/>
        <w:spacing w:after="0"/>
        <w:rPr>
          <w:noProof/>
        </w:rPr>
      </w:pPr>
      <w:r w:rsidRPr="00877AD3">
        <w:rPr>
          <w:noProof/>
        </w:rPr>
        <w:t>139.</w:t>
      </w:r>
      <w:r w:rsidRPr="00877AD3">
        <w:rPr>
          <w:noProof/>
        </w:rPr>
        <w:tab/>
        <w:t>González-Parra E, Aceña Á, Lorenzo Ó, Tarín N, González-Casaus ML, Cristóbal C, et al. Important abnormalities of bone mineral metabolism are present in patients with coronary artery disease with a mild decrease of the estimated glomerular filtration rate. Journal of Bone and Mineral Metabolism. 2016;34(5):587-98.</w:t>
      </w:r>
    </w:p>
    <w:p w14:paraId="033C7758" w14:textId="77777777" w:rsidR="00877AD3" w:rsidRPr="00877AD3" w:rsidRDefault="00877AD3" w:rsidP="00877AD3">
      <w:pPr>
        <w:pStyle w:val="EndNoteBibliography"/>
        <w:spacing w:after="0"/>
        <w:rPr>
          <w:noProof/>
        </w:rPr>
      </w:pPr>
      <w:r w:rsidRPr="00877AD3">
        <w:rPr>
          <w:noProof/>
        </w:rPr>
        <w:t>140.</w:t>
      </w:r>
      <w:r w:rsidRPr="00877AD3">
        <w:rPr>
          <w:noProof/>
        </w:rPr>
        <w:tab/>
        <w:t>Gupta V, Ekundayo O, Nemeth ZK, Yang Y, Covic A, Mathe Z, et al. Association between serum osteoprotegerin level and mortality in kidney transplant recipients - a prospective observational cohort study. Transplant International. 2021;n/a(n/a).</w:t>
      </w:r>
    </w:p>
    <w:p w14:paraId="68FFA89D" w14:textId="77777777" w:rsidR="00877AD3" w:rsidRPr="00877AD3" w:rsidRDefault="00877AD3" w:rsidP="00877AD3">
      <w:pPr>
        <w:pStyle w:val="EndNoteBibliography"/>
        <w:spacing w:after="0"/>
        <w:rPr>
          <w:noProof/>
        </w:rPr>
      </w:pPr>
      <w:r w:rsidRPr="00877AD3">
        <w:rPr>
          <w:noProof/>
        </w:rPr>
        <w:t>141.</w:t>
      </w:r>
      <w:r w:rsidRPr="00877AD3">
        <w:rPr>
          <w:noProof/>
        </w:rPr>
        <w:tab/>
        <w:t>Holden RM, Booth SL, Tuttle A, James PD, Morton AR, Hopman WM, et al. Sequence Variation in Vitamin K Epoxide Reductase Gene Is Associated With Survival and Progressive Coronary Calcification in Chronic Kidney Disease. Arteriosclerosis, Thrombosis, and Vascular Biology. 2014;34(7):1591-6.</w:t>
      </w:r>
    </w:p>
    <w:p w14:paraId="6703388D" w14:textId="77777777" w:rsidR="00877AD3" w:rsidRPr="00877AD3" w:rsidRDefault="00877AD3" w:rsidP="00877AD3">
      <w:pPr>
        <w:pStyle w:val="EndNoteBibliography"/>
        <w:spacing w:after="0"/>
        <w:rPr>
          <w:noProof/>
        </w:rPr>
      </w:pPr>
      <w:r w:rsidRPr="00877AD3">
        <w:rPr>
          <w:noProof/>
        </w:rPr>
        <w:t>142.</w:t>
      </w:r>
      <w:r w:rsidRPr="00877AD3">
        <w:rPr>
          <w:noProof/>
        </w:rPr>
        <w:tab/>
        <w:t>Ikee R, Toyoyama T, Endo T, Tsunoda M, Hashimoto N. Impact of sevelamer hydrochloride on serum magnesium concentrations in hemodialysis patients. Magnes Res. 2016;29(4):184-90.</w:t>
      </w:r>
    </w:p>
    <w:p w14:paraId="4FE85B57" w14:textId="77777777" w:rsidR="00877AD3" w:rsidRPr="00877AD3" w:rsidRDefault="00877AD3" w:rsidP="00877AD3">
      <w:pPr>
        <w:pStyle w:val="EndNoteBibliography"/>
        <w:spacing w:after="0"/>
        <w:rPr>
          <w:noProof/>
        </w:rPr>
      </w:pPr>
      <w:r w:rsidRPr="00877AD3">
        <w:rPr>
          <w:noProof/>
        </w:rPr>
        <w:t>143.</w:t>
      </w:r>
      <w:r w:rsidRPr="00877AD3">
        <w:rPr>
          <w:noProof/>
        </w:rPr>
        <w:tab/>
        <w:t>Jean G, Charra B, Chazot C. Vitamin D Deficiency and Associated Factors in Hemodialysis Patients. Journal of Renal Nutrition. 2008;18(5):395-9.</w:t>
      </w:r>
    </w:p>
    <w:p w14:paraId="51556DF0" w14:textId="77777777" w:rsidR="00877AD3" w:rsidRPr="00877AD3" w:rsidRDefault="00877AD3" w:rsidP="00877AD3">
      <w:pPr>
        <w:pStyle w:val="EndNoteBibliography"/>
        <w:spacing w:after="0"/>
        <w:rPr>
          <w:noProof/>
        </w:rPr>
      </w:pPr>
      <w:r w:rsidRPr="00877AD3">
        <w:rPr>
          <w:noProof/>
        </w:rPr>
        <w:t>144.</w:t>
      </w:r>
      <w:r w:rsidRPr="00877AD3">
        <w:rPr>
          <w:noProof/>
        </w:rPr>
        <w:tab/>
        <w:t>Jean G, Lataillade D, Genet L, Legrand E, Kuentz F, Moreau-Gaudry X, et al. Association between Very Low PTH Levels and Poor Survival Rates in Haemodialysis Patients: Results from the French ARNOS Cohort. Nephron Clinical Practice. 2011;118(2):c211-c6.</w:t>
      </w:r>
    </w:p>
    <w:p w14:paraId="68059A4D" w14:textId="77777777" w:rsidR="00877AD3" w:rsidRPr="00877AD3" w:rsidRDefault="00877AD3" w:rsidP="00877AD3">
      <w:pPr>
        <w:pStyle w:val="EndNoteBibliography"/>
        <w:spacing w:after="0"/>
        <w:rPr>
          <w:noProof/>
        </w:rPr>
      </w:pPr>
      <w:r w:rsidRPr="00877AD3">
        <w:rPr>
          <w:noProof/>
        </w:rPr>
        <w:t>145.</w:t>
      </w:r>
      <w:r w:rsidRPr="00877AD3">
        <w:rPr>
          <w:noProof/>
        </w:rPr>
        <w:tab/>
        <w:t>Karsli Ceppioğlu S, Yurdun T, Canbakan M. Assessment of Matrix Gla Protein, Klotho Gene Polymorphisms, and Oxidative Stress in Chronic Kidney Disease. Renal Failure. 2011;33(9):866-74.</w:t>
      </w:r>
    </w:p>
    <w:p w14:paraId="5E0C88BB" w14:textId="77777777" w:rsidR="00877AD3" w:rsidRPr="00877AD3" w:rsidRDefault="00877AD3" w:rsidP="00877AD3">
      <w:pPr>
        <w:pStyle w:val="EndNoteBibliography"/>
        <w:spacing w:after="0"/>
        <w:rPr>
          <w:noProof/>
        </w:rPr>
      </w:pPr>
      <w:r w:rsidRPr="00877AD3">
        <w:rPr>
          <w:noProof/>
        </w:rPr>
        <w:t>146.</w:t>
      </w:r>
      <w:r w:rsidRPr="00877AD3">
        <w:rPr>
          <w:noProof/>
        </w:rPr>
        <w:tab/>
        <w:t>Kato A, Odamaki M, Ishida J, Hishida A. Relationship between Serum Pre-B Cell Colony-Enhancing Factor/Visfatin and Atherosclerotic Parameters in Chronic Hemodialysis Patients. American Journal of Nephrology. 2009;29(1):31-5.</w:t>
      </w:r>
    </w:p>
    <w:p w14:paraId="5F15D9F3" w14:textId="77777777" w:rsidR="00877AD3" w:rsidRPr="00877AD3" w:rsidRDefault="00877AD3" w:rsidP="00877AD3">
      <w:pPr>
        <w:pStyle w:val="EndNoteBibliography"/>
        <w:spacing w:after="0"/>
        <w:rPr>
          <w:noProof/>
        </w:rPr>
      </w:pPr>
      <w:r w:rsidRPr="00877AD3">
        <w:rPr>
          <w:noProof/>
        </w:rPr>
        <w:t>147.</w:t>
      </w:r>
      <w:r w:rsidRPr="00877AD3">
        <w:rPr>
          <w:noProof/>
        </w:rPr>
        <w:tab/>
        <w:t>Kuo T-H, Lin W-H, Chao J-Y, Wu A-B, Tseng C-C, Chang Y-T, et al. Serum sclerostin levels are positively related to bone mineral density in peritoneal dialysis patients: a cross-sectional study. BMC Nephrology. 2019;20(1):266.</w:t>
      </w:r>
    </w:p>
    <w:p w14:paraId="7DDB5503" w14:textId="77777777" w:rsidR="00877AD3" w:rsidRPr="00877AD3" w:rsidRDefault="00877AD3" w:rsidP="00877AD3">
      <w:pPr>
        <w:pStyle w:val="EndNoteBibliography"/>
        <w:spacing w:after="0"/>
        <w:rPr>
          <w:noProof/>
        </w:rPr>
      </w:pPr>
      <w:r w:rsidRPr="00877AD3">
        <w:rPr>
          <w:noProof/>
        </w:rPr>
        <w:t>148.</w:t>
      </w:r>
      <w:r w:rsidRPr="00877AD3">
        <w:rPr>
          <w:noProof/>
        </w:rPr>
        <w:tab/>
        <w:t>Liabeuf S, Glorieux G, Lenglet A, Diouf M, Schepers E, Desjardins L, et al. Does P-Cresylglucuronide Have the Same Impact on Mortality as Other Protein-Bound Uremic Toxins? PLOS ONE. 2013;8(6):e67168.</w:t>
      </w:r>
    </w:p>
    <w:p w14:paraId="69B9714A" w14:textId="77777777" w:rsidR="00877AD3" w:rsidRPr="00877AD3" w:rsidRDefault="00877AD3" w:rsidP="00877AD3">
      <w:pPr>
        <w:pStyle w:val="EndNoteBibliography"/>
        <w:spacing w:after="0"/>
        <w:rPr>
          <w:noProof/>
        </w:rPr>
      </w:pPr>
      <w:r w:rsidRPr="00877AD3">
        <w:rPr>
          <w:noProof/>
        </w:rPr>
        <w:t>149.</w:t>
      </w:r>
      <w:r w:rsidRPr="00877AD3">
        <w:rPr>
          <w:noProof/>
        </w:rPr>
        <w:tab/>
        <w:t>Metry G, Stenvinkel P, Qureshi AR, Carrero JJ, Yilmaz MI, Bárány P, et al. Low serum fetuin-A concentration predicts poor outcome only in the presence of inflammation in prevalent haemodialysis patients. European Journal of Clinical Investigation. 2008;38(11):804-11.</w:t>
      </w:r>
    </w:p>
    <w:p w14:paraId="614CCC64" w14:textId="77777777" w:rsidR="00877AD3" w:rsidRPr="00877AD3" w:rsidRDefault="00877AD3" w:rsidP="00877AD3">
      <w:pPr>
        <w:pStyle w:val="EndNoteBibliography"/>
        <w:spacing w:after="0"/>
        <w:rPr>
          <w:noProof/>
        </w:rPr>
      </w:pPr>
      <w:r w:rsidRPr="00877AD3">
        <w:rPr>
          <w:noProof/>
        </w:rPr>
        <w:t>150.</w:t>
      </w:r>
      <w:r w:rsidRPr="00877AD3">
        <w:rPr>
          <w:noProof/>
        </w:rPr>
        <w:tab/>
        <w:t>Nakashima A, Carrero JJ, Qureshi AR, Hirai T, Takasugi N, Ueno T, et al. Plasma osteoprotegerin, arterial stiffness, and mortality in normoalbuminemic Japanese hemodialysis patients. Osteoporosis International. 2011;22(6):1695-701.</w:t>
      </w:r>
    </w:p>
    <w:p w14:paraId="71C03FD9" w14:textId="77777777" w:rsidR="00877AD3" w:rsidRPr="00877AD3" w:rsidRDefault="00877AD3" w:rsidP="00877AD3">
      <w:pPr>
        <w:pStyle w:val="EndNoteBibliography"/>
        <w:spacing w:after="0"/>
        <w:rPr>
          <w:noProof/>
        </w:rPr>
      </w:pPr>
      <w:r w:rsidRPr="00877AD3">
        <w:rPr>
          <w:noProof/>
        </w:rPr>
        <w:lastRenderedPageBreak/>
        <w:t>151.</w:t>
      </w:r>
      <w:r w:rsidRPr="00877AD3">
        <w:rPr>
          <w:noProof/>
        </w:rPr>
        <w:tab/>
        <w:t>Nemeth ZK, Mardare NG, Czira ME, Deak G, Kiss I, Mathe Z, et al. Serum osteoprotegerin is associated with pulse pressure in kidney transplant recipients. Sci Rep. 2015;5:14518-.</w:t>
      </w:r>
    </w:p>
    <w:p w14:paraId="29545CDA" w14:textId="77777777" w:rsidR="00877AD3" w:rsidRPr="00877AD3" w:rsidRDefault="00877AD3" w:rsidP="00877AD3">
      <w:pPr>
        <w:pStyle w:val="EndNoteBibliography"/>
        <w:spacing w:after="0"/>
        <w:rPr>
          <w:noProof/>
        </w:rPr>
      </w:pPr>
      <w:r w:rsidRPr="00877AD3">
        <w:rPr>
          <w:noProof/>
        </w:rPr>
        <w:t>152.</w:t>
      </w:r>
      <w:r w:rsidRPr="00877AD3">
        <w:rPr>
          <w:noProof/>
        </w:rPr>
        <w:tab/>
        <w:t>Nishiura R, Fujimoto S, Sato Y, Yamada K, Hisanaga S, Hara S, et al. Elevated Osteoprotegerin Levels Predict Cardiovascular Events in New Hemodialysis Patients. American Journal of Nephrology. 2009;29(3):257-63.</w:t>
      </w:r>
    </w:p>
    <w:p w14:paraId="61284A75" w14:textId="77777777" w:rsidR="00877AD3" w:rsidRPr="00877AD3" w:rsidRDefault="00877AD3" w:rsidP="00877AD3">
      <w:pPr>
        <w:pStyle w:val="EndNoteBibliography"/>
        <w:spacing w:after="0"/>
        <w:rPr>
          <w:noProof/>
        </w:rPr>
      </w:pPr>
      <w:r w:rsidRPr="00877AD3">
        <w:rPr>
          <w:noProof/>
        </w:rPr>
        <w:t>153.</w:t>
      </w:r>
      <w:r w:rsidRPr="00877AD3">
        <w:rPr>
          <w:noProof/>
        </w:rPr>
        <w:tab/>
        <w:t>Okamoto T, Tsutaya C, Hatakeyama S, Konishi S, Okita K, Tanaka Y, et al. Low serum butyrylcholinesterase is independently related to low fetuin-A in patients on hemodialysis: a cross-sectional study. International Urology and Nephrology. 2018;50(9):1713-20.</w:t>
      </w:r>
    </w:p>
    <w:p w14:paraId="13E26B97" w14:textId="77777777" w:rsidR="00877AD3" w:rsidRPr="00877AD3" w:rsidRDefault="00877AD3" w:rsidP="00877AD3">
      <w:pPr>
        <w:pStyle w:val="EndNoteBibliography"/>
        <w:spacing w:after="0"/>
        <w:rPr>
          <w:noProof/>
        </w:rPr>
      </w:pPr>
      <w:r w:rsidRPr="00877AD3">
        <w:rPr>
          <w:noProof/>
        </w:rPr>
        <w:t>154.</w:t>
      </w:r>
      <w:r w:rsidRPr="00877AD3">
        <w:rPr>
          <w:noProof/>
        </w:rPr>
        <w:tab/>
        <w:t>Park S, Lee CJ, Jhee JH, Yun H-R, Kim H, Jung S-Y, et al. Extracellular Fluid Excess Is Significantly Associated With Coronary Artery Calcification in Patients With Chronic Kidney Disease. J Am Heart Assoc. 2018;7(13):e008935.</w:t>
      </w:r>
    </w:p>
    <w:p w14:paraId="34A922C3" w14:textId="77777777" w:rsidR="00877AD3" w:rsidRPr="00877AD3" w:rsidRDefault="00877AD3" w:rsidP="00877AD3">
      <w:pPr>
        <w:pStyle w:val="EndNoteBibliography"/>
        <w:spacing w:after="0"/>
        <w:rPr>
          <w:noProof/>
        </w:rPr>
      </w:pPr>
      <w:r w:rsidRPr="00877AD3">
        <w:rPr>
          <w:noProof/>
        </w:rPr>
        <w:t>155.</w:t>
      </w:r>
      <w:r w:rsidRPr="00877AD3">
        <w:rPr>
          <w:noProof/>
        </w:rPr>
        <w:tab/>
        <w:t>Ramalho J, Petrillo EM, Takeichi APM, Moyses RMA, Titan SM. Calcitriol and FGF-23, but neither PTH nor sclerostin, are associated with calciuria in CKD. International Urology and Nephrology. 2019;51(10):1823-9.</w:t>
      </w:r>
    </w:p>
    <w:p w14:paraId="41D9CD17" w14:textId="77777777" w:rsidR="00877AD3" w:rsidRPr="00877AD3" w:rsidRDefault="00877AD3" w:rsidP="00877AD3">
      <w:pPr>
        <w:pStyle w:val="EndNoteBibliography"/>
        <w:spacing w:after="0"/>
        <w:rPr>
          <w:noProof/>
        </w:rPr>
      </w:pPr>
      <w:r w:rsidRPr="00877AD3">
        <w:rPr>
          <w:noProof/>
        </w:rPr>
        <w:t>156.</w:t>
      </w:r>
      <w:r w:rsidRPr="00877AD3">
        <w:rPr>
          <w:noProof/>
        </w:rPr>
        <w:tab/>
        <w:t>Scialla JJ, Leonard MB, Townsend RR, Appel L, Wolf M, Budoff MJ, et al. Correlates of Osteoprotegerin and Association with Aortic Pulse Wave Velocity in Patients with Chronic Kidney Disease. Clinical Journal of the American Society of Nephrology. 2011;6(11):2612.</w:t>
      </w:r>
    </w:p>
    <w:p w14:paraId="47FDD221" w14:textId="77777777" w:rsidR="00877AD3" w:rsidRPr="00877AD3" w:rsidRDefault="00877AD3" w:rsidP="00877AD3">
      <w:pPr>
        <w:pStyle w:val="EndNoteBibliography"/>
        <w:spacing w:after="0"/>
        <w:rPr>
          <w:noProof/>
        </w:rPr>
      </w:pPr>
      <w:r w:rsidRPr="00877AD3">
        <w:rPr>
          <w:noProof/>
        </w:rPr>
        <w:t>157.</w:t>
      </w:r>
      <w:r w:rsidRPr="00877AD3">
        <w:rPr>
          <w:noProof/>
        </w:rPr>
        <w:tab/>
        <w:t>Schlieper G, Westenfeld R, Krüger T, Cranenburg EC, Magdeleyns EJ, Brandenburg VM, et al. Circulating Nonphosphorylated Carboxylated Matrix Gla Protein Predicts Survival in ESRD. Journal of the American Society of Nephrology. 2011;22(2):387.</w:t>
      </w:r>
    </w:p>
    <w:p w14:paraId="2BA7825C" w14:textId="77777777" w:rsidR="00877AD3" w:rsidRPr="00877AD3" w:rsidRDefault="00877AD3" w:rsidP="00877AD3">
      <w:pPr>
        <w:pStyle w:val="EndNoteBibliography"/>
        <w:spacing w:after="0"/>
        <w:rPr>
          <w:noProof/>
        </w:rPr>
      </w:pPr>
      <w:r w:rsidRPr="00877AD3">
        <w:rPr>
          <w:noProof/>
        </w:rPr>
        <w:t>158.</w:t>
      </w:r>
      <w:r w:rsidRPr="00877AD3">
        <w:rPr>
          <w:noProof/>
        </w:rPr>
        <w:tab/>
        <w:t>Sigrist MK, Levin A, Er L, McIntyre CW. Elevated osteoprotegerin is associated with all-cause mortality in CKD stage 4 and 5 patients in addition to vascular calcification. Nephrology Dialysis Transplantation. 2009;24(10):3157-62.</w:t>
      </w:r>
    </w:p>
    <w:p w14:paraId="331AD603" w14:textId="77777777" w:rsidR="00877AD3" w:rsidRPr="00877AD3" w:rsidRDefault="00877AD3" w:rsidP="00877AD3">
      <w:pPr>
        <w:pStyle w:val="EndNoteBibliography"/>
        <w:spacing w:after="0"/>
        <w:rPr>
          <w:noProof/>
        </w:rPr>
      </w:pPr>
      <w:r w:rsidRPr="00877AD3">
        <w:rPr>
          <w:noProof/>
        </w:rPr>
        <w:t>159.</w:t>
      </w:r>
      <w:r w:rsidRPr="00877AD3">
        <w:rPr>
          <w:noProof/>
        </w:rPr>
        <w:tab/>
        <w:t>Stenvinkel P, Wang K, Qureshi AR, Axelsson J, Pecoits-Filho R, Gao P, et al. Low fetuin-A levels are associated with cardiovascular death: Impact of variations in the gene encoding fetuin. Kidney International. 2005;67(6):2383-92.</w:t>
      </w:r>
    </w:p>
    <w:p w14:paraId="01C7A4DD" w14:textId="77777777" w:rsidR="00877AD3" w:rsidRPr="00877AD3" w:rsidRDefault="00877AD3" w:rsidP="00877AD3">
      <w:pPr>
        <w:pStyle w:val="EndNoteBibliography"/>
        <w:spacing w:after="0"/>
        <w:rPr>
          <w:noProof/>
        </w:rPr>
      </w:pPr>
      <w:r w:rsidRPr="00877AD3">
        <w:rPr>
          <w:noProof/>
        </w:rPr>
        <w:t>160.</w:t>
      </w:r>
      <w:r w:rsidRPr="00877AD3">
        <w:rPr>
          <w:noProof/>
        </w:rPr>
        <w:tab/>
        <w:t>Stolic RV, Jovanovic AN, Trajkovic GZ, Kostic MM, Odalovic AM, Sovtic SR, et al. Is low magnesium a clue to arteriovenous fistula complications in hemodialysis? International Urology and Nephrology. 2016;48(5):773-9.</w:t>
      </w:r>
    </w:p>
    <w:p w14:paraId="153854D2" w14:textId="77777777" w:rsidR="00877AD3" w:rsidRPr="00877AD3" w:rsidRDefault="00877AD3" w:rsidP="00877AD3">
      <w:pPr>
        <w:pStyle w:val="EndNoteBibliography"/>
        <w:spacing w:after="0"/>
        <w:rPr>
          <w:noProof/>
        </w:rPr>
      </w:pPr>
      <w:r w:rsidRPr="00877AD3">
        <w:rPr>
          <w:noProof/>
        </w:rPr>
        <w:t>161.</w:t>
      </w:r>
      <w:r w:rsidRPr="00877AD3">
        <w:rPr>
          <w:noProof/>
        </w:rPr>
        <w:tab/>
        <w:t>Thambiah S, Roplekar R, Manghat P, Fogelman I, Fraser WD, Goldsmith D, et al. Circulating Sclerostin and Dickkopf-1 (DKK1) in Predialysis Chronic Kidney Disease (CKD): Relationship with Bone Density and Arterial Stiffness. Calcified Tissue International. 2012;90(6):473-80.</w:t>
      </w:r>
    </w:p>
    <w:p w14:paraId="021766F6" w14:textId="77777777" w:rsidR="00877AD3" w:rsidRPr="00877AD3" w:rsidRDefault="00877AD3" w:rsidP="00877AD3">
      <w:pPr>
        <w:pStyle w:val="EndNoteBibliography"/>
        <w:spacing w:after="0"/>
        <w:rPr>
          <w:noProof/>
        </w:rPr>
      </w:pPr>
      <w:r w:rsidRPr="00877AD3">
        <w:rPr>
          <w:noProof/>
        </w:rPr>
        <w:t>162.</w:t>
      </w:r>
      <w:r w:rsidRPr="00877AD3">
        <w:rPr>
          <w:noProof/>
        </w:rPr>
        <w:tab/>
        <w:t>Ulusoy S, Ozkan G, Menteşe A, Yavuz A, Karahan SC, Sümer AU. Signal peptide-CUB-EGF domain-containing protein 1 (SCUBE1) level in hemodialysis patients and parameters affecting that level. Clinical Biochemistry. 2012;45(16):1444-9.</w:t>
      </w:r>
    </w:p>
    <w:p w14:paraId="5E693D0D" w14:textId="77777777" w:rsidR="00877AD3" w:rsidRPr="00877AD3" w:rsidRDefault="00877AD3" w:rsidP="00877AD3">
      <w:pPr>
        <w:pStyle w:val="EndNoteBibliography"/>
        <w:spacing w:after="0"/>
        <w:rPr>
          <w:noProof/>
        </w:rPr>
      </w:pPr>
      <w:r w:rsidRPr="00877AD3">
        <w:rPr>
          <w:noProof/>
        </w:rPr>
        <w:t>163.</w:t>
      </w:r>
      <w:r w:rsidRPr="00877AD3">
        <w:rPr>
          <w:noProof/>
        </w:rPr>
        <w:tab/>
        <w:t>Viaene L, Behets GJ, Claes K, Meijers B, Blocki F, Brandenburg V, et al. Sclerostin: another bone-related protein related to all-cause mortality in haemodialysis? Nephrology Dialysis Transplantation. 2013;28(12):3024-30.</w:t>
      </w:r>
    </w:p>
    <w:p w14:paraId="42F8170F" w14:textId="77777777" w:rsidR="00877AD3" w:rsidRPr="00877AD3" w:rsidRDefault="00877AD3" w:rsidP="00877AD3">
      <w:pPr>
        <w:pStyle w:val="EndNoteBibliography"/>
        <w:spacing w:after="0"/>
        <w:rPr>
          <w:noProof/>
        </w:rPr>
      </w:pPr>
      <w:r w:rsidRPr="00877AD3">
        <w:rPr>
          <w:noProof/>
        </w:rPr>
        <w:t>164.</w:t>
      </w:r>
      <w:r w:rsidRPr="00877AD3">
        <w:rPr>
          <w:noProof/>
        </w:rPr>
        <w:tab/>
        <w:t>Zhang A, Guo W, Yu L, Liu W. Relationship of Serum Soluble Klotho Levels and Echocardiographic Parameters in Patients on Maintenance Hemodialysis. Kidney and Blood Pressure Research. 2019;44(3):396-404.</w:t>
      </w:r>
    </w:p>
    <w:p w14:paraId="1DFE247D" w14:textId="77777777" w:rsidR="00877AD3" w:rsidRPr="00877AD3" w:rsidRDefault="00877AD3" w:rsidP="00877AD3">
      <w:pPr>
        <w:pStyle w:val="EndNoteBibliography"/>
        <w:spacing w:after="0"/>
        <w:rPr>
          <w:noProof/>
        </w:rPr>
      </w:pPr>
      <w:r w:rsidRPr="00877AD3">
        <w:rPr>
          <w:noProof/>
        </w:rPr>
        <w:t>165.</w:t>
      </w:r>
      <w:r w:rsidRPr="00877AD3">
        <w:rPr>
          <w:noProof/>
        </w:rPr>
        <w:tab/>
        <w:t>Zhang Q, Sun L, Jin L. Association Between Angiotensin-Converting Enzyme 2 and Coronary Artery Calcification in Patients on Maintenance Hemodialysis Therapy. Therapeutic Apheresis and Dialysis. 2015;19(5):466-70.</w:t>
      </w:r>
    </w:p>
    <w:p w14:paraId="6499808E" w14:textId="77777777" w:rsidR="00877AD3" w:rsidRPr="00877AD3" w:rsidRDefault="00877AD3" w:rsidP="00877AD3">
      <w:pPr>
        <w:pStyle w:val="EndNoteBibliography"/>
        <w:spacing w:after="0"/>
        <w:rPr>
          <w:noProof/>
        </w:rPr>
      </w:pPr>
      <w:r w:rsidRPr="00877AD3">
        <w:rPr>
          <w:noProof/>
        </w:rPr>
        <w:t>166.</w:t>
      </w:r>
      <w:r w:rsidRPr="00877AD3">
        <w:rPr>
          <w:noProof/>
        </w:rPr>
        <w:tab/>
        <w:t>Zou Y, Yang M, Wang J, Cui L, Jiang Z, Ding J, et al. Association of sclerostin with cardiovascular events and mortality in dialysis patients. Renal failure. 2020;42(1):282-8.</w:t>
      </w:r>
    </w:p>
    <w:p w14:paraId="7FAE69AC" w14:textId="77777777" w:rsidR="00877AD3" w:rsidRPr="00877AD3" w:rsidRDefault="00877AD3" w:rsidP="00877AD3">
      <w:pPr>
        <w:pStyle w:val="EndNoteBibliography"/>
        <w:spacing w:after="0"/>
        <w:rPr>
          <w:noProof/>
        </w:rPr>
      </w:pPr>
      <w:r w:rsidRPr="00877AD3">
        <w:rPr>
          <w:noProof/>
        </w:rPr>
        <w:lastRenderedPageBreak/>
        <w:t>167.</w:t>
      </w:r>
      <w:r w:rsidRPr="00877AD3">
        <w:rPr>
          <w:noProof/>
        </w:rPr>
        <w:tab/>
        <w:t>Zou J, Yu Y, Wu P, Lin F-J, Yao Y, Xie Y, et al. Serum phosphorus is related to left ventricular remodeling independent of renal function in hospitalized patients with chronic kidney disease. International Journal of Cardiology. 2016;221:134-40.</w:t>
      </w:r>
    </w:p>
    <w:p w14:paraId="055E66DC" w14:textId="77777777" w:rsidR="00877AD3" w:rsidRPr="00877AD3" w:rsidRDefault="00877AD3" w:rsidP="00877AD3">
      <w:pPr>
        <w:pStyle w:val="EndNoteBibliography"/>
        <w:spacing w:after="0"/>
        <w:rPr>
          <w:noProof/>
        </w:rPr>
      </w:pPr>
      <w:r w:rsidRPr="00877AD3">
        <w:rPr>
          <w:noProof/>
        </w:rPr>
        <w:t>168.</w:t>
      </w:r>
      <w:r w:rsidRPr="00877AD3">
        <w:rPr>
          <w:noProof/>
        </w:rPr>
        <w:tab/>
        <w:t>Kirkpantur A, Altun B, Hazirolan T, Akata D, Arici M, Kirazli S, et al. Association Among Serum Fetuin-A Level, Coronary Artery Calcification, and Bone Mineral Densitometry in Maintenance Hemodialysis Patients. Artificial Organs. 2009;33(10):844-54.</w:t>
      </w:r>
    </w:p>
    <w:p w14:paraId="534F982D" w14:textId="77777777" w:rsidR="00877AD3" w:rsidRPr="00877AD3" w:rsidRDefault="00877AD3" w:rsidP="00877AD3">
      <w:pPr>
        <w:pStyle w:val="EndNoteBibliography"/>
        <w:spacing w:after="0"/>
        <w:rPr>
          <w:noProof/>
        </w:rPr>
      </w:pPr>
      <w:r w:rsidRPr="00877AD3">
        <w:rPr>
          <w:noProof/>
        </w:rPr>
        <w:t>169.</w:t>
      </w:r>
      <w:r w:rsidRPr="00877AD3">
        <w:rPr>
          <w:noProof/>
        </w:rPr>
        <w:tab/>
        <w:t>Kanbay M, Nicoleta M, Selcoki Y, Ikizek M, Aydin M, Eryonucu B, et al. Fibroblast Growth Factor 23 and Fetuin A are Independent Predictors for the Coronary Artery Disease Extent in Mild Chronic Kidney Disease. Clinical Journal of the American Society of Nephrology. 2010;5(10):1780.</w:t>
      </w:r>
    </w:p>
    <w:p w14:paraId="725E063B" w14:textId="77777777" w:rsidR="00877AD3" w:rsidRPr="00877AD3" w:rsidRDefault="00877AD3" w:rsidP="00877AD3">
      <w:pPr>
        <w:pStyle w:val="EndNoteBibliography"/>
        <w:spacing w:after="0"/>
        <w:rPr>
          <w:noProof/>
        </w:rPr>
      </w:pPr>
      <w:r w:rsidRPr="00877AD3">
        <w:rPr>
          <w:noProof/>
        </w:rPr>
        <w:t>170.</w:t>
      </w:r>
      <w:r w:rsidRPr="00877AD3">
        <w:rPr>
          <w:noProof/>
        </w:rPr>
        <w:tab/>
        <w:t>Nigwekar SU, Tamez H, Thadhani RI. Vitamin D and chronic kidney disease-mineral bone disease (CKD-MBD). Bonekey Rep. 2014;3:498.</w:t>
      </w:r>
    </w:p>
    <w:p w14:paraId="1BE282EE" w14:textId="77777777" w:rsidR="00877AD3" w:rsidRPr="00877AD3" w:rsidRDefault="00877AD3" w:rsidP="00877AD3">
      <w:pPr>
        <w:pStyle w:val="EndNoteBibliography"/>
        <w:spacing w:after="0"/>
        <w:rPr>
          <w:noProof/>
        </w:rPr>
      </w:pPr>
      <w:r w:rsidRPr="00877AD3">
        <w:rPr>
          <w:noProof/>
        </w:rPr>
        <w:t>171.</w:t>
      </w:r>
      <w:r w:rsidRPr="00877AD3">
        <w:rPr>
          <w:noProof/>
        </w:rPr>
        <w:tab/>
        <w:t>Nigwekar SU, Bhan I, Thadhani R. Ergocalciferol and Cholecalciferol in CKD. American Journal of Kidney Diseases. 2012;60(1):139-56.</w:t>
      </w:r>
    </w:p>
    <w:p w14:paraId="0A1075AA" w14:textId="77777777" w:rsidR="00877AD3" w:rsidRPr="00877AD3" w:rsidRDefault="00877AD3" w:rsidP="00877AD3">
      <w:pPr>
        <w:pStyle w:val="EndNoteBibliography"/>
        <w:rPr>
          <w:noProof/>
        </w:rPr>
      </w:pPr>
      <w:r w:rsidRPr="00877AD3">
        <w:rPr>
          <w:noProof/>
        </w:rPr>
        <w:t>172.</w:t>
      </w:r>
      <w:r w:rsidRPr="00877AD3">
        <w:rPr>
          <w:noProof/>
        </w:rPr>
        <w:tab/>
        <w:t>Wang F, Wu S, Ruan Y, Wang L. Correlation of serum 25-hydroxyvitamin D level with vascular calcification in hemodialysis patients. Int J Clin Exp Med. 2015;8(9):15745-51.</w:t>
      </w:r>
    </w:p>
    <w:p w14:paraId="46D6F1E9" w14:textId="47E3D288" w:rsidR="00861115" w:rsidRPr="00F0451F" w:rsidRDefault="00600866" w:rsidP="009F0EB3">
      <w:pPr>
        <w:spacing w:line="360" w:lineRule="auto"/>
        <w:rPr>
          <w:rFonts w:ascii="Times New Roman" w:hAnsi="Times New Roman" w:cs="Times New Roman"/>
        </w:rPr>
      </w:pPr>
      <w:r>
        <w:rPr>
          <w:rFonts w:ascii="Times New Roman" w:hAnsi="Times New Roman" w:cs="Times New Roman"/>
        </w:rPr>
        <w:fldChar w:fldCharType="end"/>
      </w:r>
    </w:p>
    <w:sectPr w:rsidR="00861115" w:rsidRPr="00F045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9EA2D" w14:textId="77777777" w:rsidR="00A14252" w:rsidRDefault="00A14252" w:rsidP="003D5F21">
      <w:pPr>
        <w:spacing w:after="0" w:line="240" w:lineRule="auto"/>
      </w:pPr>
      <w:r>
        <w:separator/>
      </w:r>
    </w:p>
  </w:endnote>
  <w:endnote w:type="continuationSeparator" w:id="0">
    <w:p w14:paraId="55FDB3B4" w14:textId="77777777" w:rsidR="00A14252" w:rsidRDefault="00A14252" w:rsidP="003D5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847A6" w14:textId="77777777" w:rsidR="00A14252" w:rsidRDefault="00A14252" w:rsidP="003D5F21">
      <w:pPr>
        <w:spacing w:after="0" w:line="240" w:lineRule="auto"/>
      </w:pPr>
      <w:r>
        <w:separator/>
      </w:r>
    </w:p>
  </w:footnote>
  <w:footnote w:type="continuationSeparator" w:id="0">
    <w:p w14:paraId="3A3D4871" w14:textId="77777777" w:rsidR="00A14252" w:rsidRDefault="00A14252" w:rsidP="003D5F2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txwte2e4tfsz1ertemxwzv0z5wrfzz2etp5&quot;&gt;My EndNote Library&lt;record-ids&gt;&lt;item&gt;2536&lt;/item&gt;&lt;item&gt;2537&lt;/item&gt;&lt;item&gt;2538&lt;/item&gt;&lt;item&gt;2539&lt;/item&gt;&lt;item&gt;2540&lt;/item&gt;&lt;item&gt;2541&lt;/item&gt;&lt;item&gt;2542&lt;/item&gt;&lt;item&gt;2543&lt;/item&gt;&lt;item&gt;2544&lt;/item&gt;&lt;item&gt;2545&lt;/item&gt;&lt;item&gt;2546&lt;/item&gt;&lt;item&gt;2547&lt;/item&gt;&lt;item&gt;2548&lt;/item&gt;&lt;item&gt;2549&lt;/item&gt;&lt;item&gt;2550&lt;/item&gt;&lt;item&gt;2551&lt;/item&gt;&lt;item&gt;2552&lt;/item&gt;&lt;item&gt;2553&lt;/item&gt;&lt;item&gt;2554&lt;/item&gt;&lt;item&gt;2555&lt;/item&gt;&lt;item&gt;2556&lt;/item&gt;&lt;item&gt;2557&lt;/item&gt;&lt;item&gt;2558&lt;/item&gt;&lt;item&gt;2559&lt;/item&gt;&lt;item&gt;2560&lt;/item&gt;&lt;item&gt;2561&lt;/item&gt;&lt;item&gt;2562&lt;/item&gt;&lt;item&gt;2563&lt;/item&gt;&lt;item&gt;2564&lt;/item&gt;&lt;item&gt;2565&lt;/item&gt;&lt;item&gt;2566&lt;/item&gt;&lt;item&gt;2567&lt;/item&gt;&lt;item&gt;2568&lt;/item&gt;&lt;item&gt;2569&lt;/item&gt;&lt;item&gt;2570&lt;/item&gt;&lt;item&gt;2571&lt;/item&gt;&lt;item&gt;2572&lt;/item&gt;&lt;item&gt;2573&lt;/item&gt;&lt;item&gt;2574&lt;/item&gt;&lt;item&gt;2575&lt;/item&gt;&lt;item&gt;2576&lt;/item&gt;&lt;item&gt;2577&lt;/item&gt;&lt;item&gt;2578&lt;/item&gt;&lt;item&gt;2579&lt;/item&gt;&lt;item&gt;2580&lt;/item&gt;&lt;item&gt;2581&lt;/item&gt;&lt;item&gt;2582&lt;/item&gt;&lt;item&gt;2583&lt;/item&gt;&lt;item&gt;2584&lt;/item&gt;&lt;item&gt;2585&lt;/item&gt;&lt;item&gt;2586&lt;/item&gt;&lt;item&gt;2587&lt;/item&gt;&lt;item&gt;2588&lt;/item&gt;&lt;item&gt;2589&lt;/item&gt;&lt;item&gt;2590&lt;/item&gt;&lt;item&gt;2591&lt;/item&gt;&lt;item&gt;2592&lt;/item&gt;&lt;item&gt;2593&lt;/item&gt;&lt;item&gt;2594&lt;/item&gt;&lt;item&gt;2595&lt;/item&gt;&lt;item&gt;2596&lt;/item&gt;&lt;item&gt;2597&lt;/item&gt;&lt;item&gt;2598&lt;/item&gt;&lt;item&gt;2599&lt;/item&gt;&lt;item&gt;2600&lt;/item&gt;&lt;item&gt;2601&lt;/item&gt;&lt;item&gt;2602&lt;/item&gt;&lt;item&gt;2603&lt;/item&gt;&lt;item&gt;2604&lt;/item&gt;&lt;item&gt;2605&lt;/item&gt;&lt;item&gt;2606&lt;/item&gt;&lt;item&gt;2607&lt;/item&gt;&lt;item&gt;2608&lt;/item&gt;&lt;item&gt;2609&lt;/item&gt;&lt;item&gt;2610&lt;/item&gt;&lt;item&gt;2611&lt;/item&gt;&lt;item&gt;2612&lt;/item&gt;&lt;item&gt;2613&lt;/item&gt;&lt;item&gt;2614&lt;/item&gt;&lt;item&gt;2615&lt;/item&gt;&lt;item&gt;2616&lt;/item&gt;&lt;item&gt;2617&lt;/item&gt;&lt;item&gt;2618&lt;/item&gt;&lt;item&gt;2619&lt;/item&gt;&lt;item&gt;2620&lt;/item&gt;&lt;item&gt;2621&lt;/item&gt;&lt;item&gt;2622&lt;/item&gt;&lt;item&gt;2623&lt;/item&gt;&lt;item&gt;2624&lt;/item&gt;&lt;item&gt;2625&lt;/item&gt;&lt;item&gt;2626&lt;/item&gt;&lt;item&gt;2627&lt;/item&gt;&lt;item&gt;2628&lt;/item&gt;&lt;item&gt;2629&lt;/item&gt;&lt;item&gt;2630&lt;/item&gt;&lt;item&gt;2631&lt;/item&gt;&lt;item&gt;2632&lt;/item&gt;&lt;item&gt;2633&lt;/item&gt;&lt;item&gt;2634&lt;/item&gt;&lt;item&gt;2635&lt;/item&gt;&lt;item&gt;2636&lt;/item&gt;&lt;item&gt;2637&lt;/item&gt;&lt;item&gt;2638&lt;/item&gt;&lt;item&gt;2639&lt;/item&gt;&lt;item&gt;2640&lt;/item&gt;&lt;item&gt;2641&lt;/item&gt;&lt;item&gt;2642&lt;/item&gt;&lt;item&gt;2643&lt;/item&gt;&lt;item&gt;2644&lt;/item&gt;&lt;item&gt;2645&lt;/item&gt;&lt;item&gt;2646&lt;/item&gt;&lt;item&gt;2647&lt;/item&gt;&lt;item&gt;2648&lt;/item&gt;&lt;item&gt;2649&lt;/item&gt;&lt;item&gt;2650&lt;/item&gt;&lt;item&gt;2651&lt;/item&gt;&lt;item&gt;2652&lt;/item&gt;&lt;item&gt;2653&lt;/item&gt;&lt;item&gt;2654&lt;/item&gt;&lt;item&gt;2655&lt;/item&gt;&lt;item&gt;2656&lt;/item&gt;&lt;item&gt;2657&lt;/item&gt;&lt;item&gt;2658&lt;/item&gt;&lt;item&gt;2659&lt;/item&gt;&lt;item&gt;2660&lt;/item&gt;&lt;item&gt;2661&lt;/item&gt;&lt;item&gt;2662&lt;/item&gt;&lt;item&gt;2663&lt;/item&gt;&lt;item&gt;2664&lt;/item&gt;&lt;item&gt;2665&lt;/item&gt;&lt;item&gt;2666&lt;/item&gt;&lt;item&gt;2667&lt;/item&gt;&lt;item&gt;2668&lt;/item&gt;&lt;item&gt;2669&lt;/item&gt;&lt;item&gt;2670&lt;/item&gt;&lt;item&gt;2671&lt;/item&gt;&lt;item&gt;2672&lt;/item&gt;&lt;item&gt;2673&lt;/item&gt;&lt;item&gt;2674&lt;/item&gt;&lt;item&gt;2675&lt;/item&gt;&lt;item&gt;2676&lt;/item&gt;&lt;item&gt;2677&lt;/item&gt;&lt;item&gt;2678&lt;/item&gt;&lt;item&gt;2679&lt;/item&gt;&lt;item&gt;2680&lt;/item&gt;&lt;item&gt;2681&lt;/item&gt;&lt;item&gt;2682&lt;/item&gt;&lt;item&gt;2683&lt;/item&gt;&lt;item&gt;2684&lt;/item&gt;&lt;item&gt;2685&lt;/item&gt;&lt;item&gt;2686&lt;/item&gt;&lt;item&gt;2687&lt;/item&gt;&lt;item&gt;2688&lt;/item&gt;&lt;item&gt;2689&lt;/item&gt;&lt;item&gt;2690&lt;/item&gt;&lt;item&gt;2691&lt;/item&gt;&lt;item&gt;2692&lt;/item&gt;&lt;item&gt;2693&lt;/item&gt;&lt;item&gt;2694&lt;/item&gt;&lt;item&gt;2695&lt;/item&gt;&lt;item&gt;2696&lt;/item&gt;&lt;item&gt;2697&lt;/item&gt;&lt;item&gt;2698&lt;/item&gt;&lt;item&gt;2699&lt;/item&gt;&lt;item&gt;2700&lt;/item&gt;&lt;item&gt;2701&lt;/item&gt;&lt;item&gt;2702&lt;/item&gt;&lt;item&gt;2703&lt;/item&gt;&lt;item&gt;2704&lt;/item&gt;&lt;item&gt;2705&lt;/item&gt;&lt;item&gt;2706&lt;/item&gt;&lt;item&gt;2707&lt;/item&gt;&lt;/record-ids&gt;&lt;/item&gt;&lt;/Libraries&gt;"/>
  </w:docVars>
  <w:rsids>
    <w:rsidRoot w:val="00D35C7B"/>
    <w:rsid w:val="00003972"/>
    <w:rsid w:val="00007D6A"/>
    <w:rsid w:val="00013BE8"/>
    <w:rsid w:val="00015123"/>
    <w:rsid w:val="00015E54"/>
    <w:rsid w:val="0001771E"/>
    <w:rsid w:val="000201D6"/>
    <w:rsid w:val="00024850"/>
    <w:rsid w:val="0004403F"/>
    <w:rsid w:val="000457C6"/>
    <w:rsid w:val="000460DF"/>
    <w:rsid w:val="00052184"/>
    <w:rsid w:val="00055B46"/>
    <w:rsid w:val="00055C98"/>
    <w:rsid w:val="000658BC"/>
    <w:rsid w:val="00077818"/>
    <w:rsid w:val="00090EAB"/>
    <w:rsid w:val="00093DF8"/>
    <w:rsid w:val="00094314"/>
    <w:rsid w:val="000973EE"/>
    <w:rsid w:val="000A2142"/>
    <w:rsid w:val="000A519C"/>
    <w:rsid w:val="000B02D2"/>
    <w:rsid w:val="000B79A4"/>
    <w:rsid w:val="000C1869"/>
    <w:rsid w:val="000C1A8E"/>
    <w:rsid w:val="000C2547"/>
    <w:rsid w:val="000C37C0"/>
    <w:rsid w:val="000C6835"/>
    <w:rsid w:val="000D18A7"/>
    <w:rsid w:val="000E0422"/>
    <w:rsid w:val="000F3E12"/>
    <w:rsid w:val="000F4F45"/>
    <w:rsid w:val="0010564D"/>
    <w:rsid w:val="00111070"/>
    <w:rsid w:val="00114118"/>
    <w:rsid w:val="00116A2E"/>
    <w:rsid w:val="001227AF"/>
    <w:rsid w:val="00122838"/>
    <w:rsid w:val="001245D7"/>
    <w:rsid w:val="00124738"/>
    <w:rsid w:val="001264AE"/>
    <w:rsid w:val="00132451"/>
    <w:rsid w:val="00144977"/>
    <w:rsid w:val="00150048"/>
    <w:rsid w:val="00153924"/>
    <w:rsid w:val="00153CC1"/>
    <w:rsid w:val="00155FF7"/>
    <w:rsid w:val="00163483"/>
    <w:rsid w:val="001651A2"/>
    <w:rsid w:val="00174640"/>
    <w:rsid w:val="001755A8"/>
    <w:rsid w:val="001802D1"/>
    <w:rsid w:val="001836F3"/>
    <w:rsid w:val="001838E4"/>
    <w:rsid w:val="00194773"/>
    <w:rsid w:val="001974A7"/>
    <w:rsid w:val="001A050D"/>
    <w:rsid w:val="001A2FC5"/>
    <w:rsid w:val="001B3FF1"/>
    <w:rsid w:val="001C2793"/>
    <w:rsid w:val="001C2B34"/>
    <w:rsid w:val="001D01FE"/>
    <w:rsid w:val="001D21F0"/>
    <w:rsid w:val="001D47B4"/>
    <w:rsid w:val="001D52BF"/>
    <w:rsid w:val="001D6F92"/>
    <w:rsid w:val="001F115E"/>
    <w:rsid w:val="002001D0"/>
    <w:rsid w:val="00202461"/>
    <w:rsid w:val="00203E0E"/>
    <w:rsid w:val="00210E32"/>
    <w:rsid w:val="00215A68"/>
    <w:rsid w:val="00216975"/>
    <w:rsid w:val="002170D6"/>
    <w:rsid w:val="0022042E"/>
    <w:rsid w:val="00222135"/>
    <w:rsid w:val="0022295A"/>
    <w:rsid w:val="00226BBE"/>
    <w:rsid w:val="00232C7E"/>
    <w:rsid w:val="002334B9"/>
    <w:rsid w:val="002343DF"/>
    <w:rsid w:val="00242F2C"/>
    <w:rsid w:val="0025152F"/>
    <w:rsid w:val="00252735"/>
    <w:rsid w:val="00260288"/>
    <w:rsid w:val="0026304D"/>
    <w:rsid w:val="00273F48"/>
    <w:rsid w:val="002758AB"/>
    <w:rsid w:val="00277565"/>
    <w:rsid w:val="00281A57"/>
    <w:rsid w:val="0029082C"/>
    <w:rsid w:val="00291D4B"/>
    <w:rsid w:val="00292733"/>
    <w:rsid w:val="00294405"/>
    <w:rsid w:val="002951E9"/>
    <w:rsid w:val="00297F8D"/>
    <w:rsid w:val="002A0C91"/>
    <w:rsid w:val="002B5C89"/>
    <w:rsid w:val="002C0643"/>
    <w:rsid w:val="002C07EC"/>
    <w:rsid w:val="002C25AA"/>
    <w:rsid w:val="002D24C1"/>
    <w:rsid w:val="002D5B47"/>
    <w:rsid w:val="002D6610"/>
    <w:rsid w:val="002F35A3"/>
    <w:rsid w:val="00300F6A"/>
    <w:rsid w:val="0030391B"/>
    <w:rsid w:val="00321ACC"/>
    <w:rsid w:val="003312CD"/>
    <w:rsid w:val="003455C1"/>
    <w:rsid w:val="0035144C"/>
    <w:rsid w:val="00362D54"/>
    <w:rsid w:val="00364862"/>
    <w:rsid w:val="00372401"/>
    <w:rsid w:val="003728D4"/>
    <w:rsid w:val="00373876"/>
    <w:rsid w:val="0039256D"/>
    <w:rsid w:val="003A3C97"/>
    <w:rsid w:val="003C133B"/>
    <w:rsid w:val="003D1EF9"/>
    <w:rsid w:val="003D436A"/>
    <w:rsid w:val="003D4E5E"/>
    <w:rsid w:val="003D51CD"/>
    <w:rsid w:val="003D5F21"/>
    <w:rsid w:val="003E05E1"/>
    <w:rsid w:val="003E071A"/>
    <w:rsid w:val="003E139C"/>
    <w:rsid w:val="003E15B9"/>
    <w:rsid w:val="003E3103"/>
    <w:rsid w:val="004048B7"/>
    <w:rsid w:val="0040515B"/>
    <w:rsid w:val="00407496"/>
    <w:rsid w:val="00407C1D"/>
    <w:rsid w:val="0041461A"/>
    <w:rsid w:val="00420A05"/>
    <w:rsid w:val="004241DA"/>
    <w:rsid w:val="00425F89"/>
    <w:rsid w:val="004325C6"/>
    <w:rsid w:val="0043384F"/>
    <w:rsid w:val="00437456"/>
    <w:rsid w:val="00437812"/>
    <w:rsid w:val="00437E44"/>
    <w:rsid w:val="00441489"/>
    <w:rsid w:val="00442715"/>
    <w:rsid w:val="00452BB3"/>
    <w:rsid w:val="004557EA"/>
    <w:rsid w:val="0045741B"/>
    <w:rsid w:val="00457C57"/>
    <w:rsid w:val="004613CC"/>
    <w:rsid w:val="0046336D"/>
    <w:rsid w:val="004673CE"/>
    <w:rsid w:val="00472C3E"/>
    <w:rsid w:val="00473B3A"/>
    <w:rsid w:val="00473CC3"/>
    <w:rsid w:val="00476095"/>
    <w:rsid w:val="00480BBD"/>
    <w:rsid w:val="0048338D"/>
    <w:rsid w:val="00493027"/>
    <w:rsid w:val="004A4A51"/>
    <w:rsid w:val="004A4A8D"/>
    <w:rsid w:val="004B09A4"/>
    <w:rsid w:val="004B4145"/>
    <w:rsid w:val="004B57DC"/>
    <w:rsid w:val="004C0D9C"/>
    <w:rsid w:val="004C140F"/>
    <w:rsid w:val="004C16D6"/>
    <w:rsid w:val="004D2795"/>
    <w:rsid w:val="004D2E26"/>
    <w:rsid w:val="004E50A3"/>
    <w:rsid w:val="004E5F9E"/>
    <w:rsid w:val="004E7109"/>
    <w:rsid w:val="00500672"/>
    <w:rsid w:val="0050516C"/>
    <w:rsid w:val="00507641"/>
    <w:rsid w:val="005077BC"/>
    <w:rsid w:val="00510A4B"/>
    <w:rsid w:val="00514540"/>
    <w:rsid w:val="00527A7C"/>
    <w:rsid w:val="00534EF8"/>
    <w:rsid w:val="00542EAE"/>
    <w:rsid w:val="00543293"/>
    <w:rsid w:val="005437F1"/>
    <w:rsid w:val="00544B79"/>
    <w:rsid w:val="005519F0"/>
    <w:rsid w:val="00551DB5"/>
    <w:rsid w:val="005603F8"/>
    <w:rsid w:val="0056338C"/>
    <w:rsid w:val="0056795F"/>
    <w:rsid w:val="005733E7"/>
    <w:rsid w:val="00584AE4"/>
    <w:rsid w:val="005916C1"/>
    <w:rsid w:val="00592A5F"/>
    <w:rsid w:val="005B11C3"/>
    <w:rsid w:val="005B632E"/>
    <w:rsid w:val="005C03E7"/>
    <w:rsid w:val="005C054D"/>
    <w:rsid w:val="005C38B3"/>
    <w:rsid w:val="005D1511"/>
    <w:rsid w:val="005D16E3"/>
    <w:rsid w:val="005D4631"/>
    <w:rsid w:val="005D584F"/>
    <w:rsid w:val="005D6E2F"/>
    <w:rsid w:val="005F2A9E"/>
    <w:rsid w:val="005F5C01"/>
    <w:rsid w:val="00600866"/>
    <w:rsid w:val="006009FF"/>
    <w:rsid w:val="00601DC7"/>
    <w:rsid w:val="006057B8"/>
    <w:rsid w:val="006100D3"/>
    <w:rsid w:val="00620DD1"/>
    <w:rsid w:val="0062305E"/>
    <w:rsid w:val="00624952"/>
    <w:rsid w:val="006268FA"/>
    <w:rsid w:val="00632A45"/>
    <w:rsid w:val="006344B9"/>
    <w:rsid w:val="00651700"/>
    <w:rsid w:val="00653708"/>
    <w:rsid w:val="0065459B"/>
    <w:rsid w:val="00654A81"/>
    <w:rsid w:val="0066381D"/>
    <w:rsid w:val="006754EE"/>
    <w:rsid w:val="006767CE"/>
    <w:rsid w:val="00685255"/>
    <w:rsid w:val="00685E60"/>
    <w:rsid w:val="00693B64"/>
    <w:rsid w:val="006A1B2B"/>
    <w:rsid w:val="006B3A56"/>
    <w:rsid w:val="006B3C02"/>
    <w:rsid w:val="006C5273"/>
    <w:rsid w:val="006D0918"/>
    <w:rsid w:val="006E25A4"/>
    <w:rsid w:val="006E7166"/>
    <w:rsid w:val="006F0F0F"/>
    <w:rsid w:val="006F2040"/>
    <w:rsid w:val="006F6E3D"/>
    <w:rsid w:val="007030BF"/>
    <w:rsid w:val="00706967"/>
    <w:rsid w:val="0071622D"/>
    <w:rsid w:val="0073366F"/>
    <w:rsid w:val="007338E9"/>
    <w:rsid w:val="00740AEB"/>
    <w:rsid w:val="00744FE3"/>
    <w:rsid w:val="0076389E"/>
    <w:rsid w:val="00771681"/>
    <w:rsid w:val="007730B2"/>
    <w:rsid w:val="00792B3F"/>
    <w:rsid w:val="0079433D"/>
    <w:rsid w:val="007A7DA4"/>
    <w:rsid w:val="007B3071"/>
    <w:rsid w:val="007C33E1"/>
    <w:rsid w:val="007C5A8F"/>
    <w:rsid w:val="007E0EB9"/>
    <w:rsid w:val="007E186F"/>
    <w:rsid w:val="007E2A07"/>
    <w:rsid w:val="007F3C76"/>
    <w:rsid w:val="007F44C2"/>
    <w:rsid w:val="0080386D"/>
    <w:rsid w:val="00803CF6"/>
    <w:rsid w:val="008067FE"/>
    <w:rsid w:val="0082032B"/>
    <w:rsid w:val="00821518"/>
    <w:rsid w:val="00825A5E"/>
    <w:rsid w:val="00827190"/>
    <w:rsid w:val="00830F97"/>
    <w:rsid w:val="00831BA7"/>
    <w:rsid w:val="00836837"/>
    <w:rsid w:val="008371F9"/>
    <w:rsid w:val="008413B4"/>
    <w:rsid w:val="00843D26"/>
    <w:rsid w:val="00844861"/>
    <w:rsid w:val="00846791"/>
    <w:rsid w:val="0084729B"/>
    <w:rsid w:val="008504B4"/>
    <w:rsid w:val="00851BFB"/>
    <w:rsid w:val="00856CA2"/>
    <w:rsid w:val="0085736F"/>
    <w:rsid w:val="00857D14"/>
    <w:rsid w:val="00861115"/>
    <w:rsid w:val="00861E5F"/>
    <w:rsid w:val="00865676"/>
    <w:rsid w:val="008713B9"/>
    <w:rsid w:val="00874CAE"/>
    <w:rsid w:val="00877AD3"/>
    <w:rsid w:val="0088230F"/>
    <w:rsid w:val="0088293B"/>
    <w:rsid w:val="008832C4"/>
    <w:rsid w:val="00883495"/>
    <w:rsid w:val="00896619"/>
    <w:rsid w:val="00897687"/>
    <w:rsid w:val="008A0ABF"/>
    <w:rsid w:val="008A1623"/>
    <w:rsid w:val="008A4D9C"/>
    <w:rsid w:val="008A70F1"/>
    <w:rsid w:val="008B0063"/>
    <w:rsid w:val="008B0F1B"/>
    <w:rsid w:val="008C0393"/>
    <w:rsid w:val="008C2671"/>
    <w:rsid w:val="008C3FAE"/>
    <w:rsid w:val="008C56FC"/>
    <w:rsid w:val="008D0523"/>
    <w:rsid w:val="008D074C"/>
    <w:rsid w:val="008D1046"/>
    <w:rsid w:val="008E22DC"/>
    <w:rsid w:val="008E6636"/>
    <w:rsid w:val="008F0674"/>
    <w:rsid w:val="008F669C"/>
    <w:rsid w:val="0090742C"/>
    <w:rsid w:val="00917839"/>
    <w:rsid w:val="009201E7"/>
    <w:rsid w:val="009253FA"/>
    <w:rsid w:val="009305E9"/>
    <w:rsid w:val="00932221"/>
    <w:rsid w:val="00932925"/>
    <w:rsid w:val="00934ECE"/>
    <w:rsid w:val="00937055"/>
    <w:rsid w:val="00956FB0"/>
    <w:rsid w:val="00962ED1"/>
    <w:rsid w:val="00966413"/>
    <w:rsid w:val="0097352B"/>
    <w:rsid w:val="0097700B"/>
    <w:rsid w:val="0098463B"/>
    <w:rsid w:val="0098541B"/>
    <w:rsid w:val="00985701"/>
    <w:rsid w:val="00990655"/>
    <w:rsid w:val="009930EC"/>
    <w:rsid w:val="009964EE"/>
    <w:rsid w:val="0099726C"/>
    <w:rsid w:val="009A13AD"/>
    <w:rsid w:val="009A2135"/>
    <w:rsid w:val="009A7FC8"/>
    <w:rsid w:val="009B29ED"/>
    <w:rsid w:val="009B316F"/>
    <w:rsid w:val="009B3C63"/>
    <w:rsid w:val="009B42C4"/>
    <w:rsid w:val="009C0473"/>
    <w:rsid w:val="009C43BA"/>
    <w:rsid w:val="009D40CD"/>
    <w:rsid w:val="009D4663"/>
    <w:rsid w:val="009F0EB3"/>
    <w:rsid w:val="009F5B65"/>
    <w:rsid w:val="009F6738"/>
    <w:rsid w:val="00A03B78"/>
    <w:rsid w:val="00A057E6"/>
    <w:rsid w:val="00A06455"/>
    <w:rsid w:val="00A14252"/>
    <w:rsid w:val="00A16240"/>
    <w:rsid w:val="00A16AD5"/>
    <w:rsid w:val="00A17215"/>
    <w:rsid w:val="00A20A81"/>
    <w:rsid w:val="00A24CE4"/>
    <w:rsid w:val="00A259C6"/>
    <w:rsid w:val="00A264B4"/>
    <w:rsid w:val="00A31669"/>
    <w:rsid w:val="00A45065"/>
    <w:rsid w:val="00A47CA1"/>
    <w:rsid w:val="00A50104"/>
    <w:rsid w:val="00A53A26"/>
    <w:rsid w:val="00A54B67"/>
    <w:rsid w:val="00A56A9B"/>
    <w:rsid w:val="00A63532"/>
    <w:rsid w:val="00A65D93"/>
    <w:rsid w:val="00A65EEF"/>
    <w:rsid w:val="00A66695"/>
    <w:rsid w:val="00A669F5"/>
    <w:rsid w:val="00A700E7"/>
    <w:rsid w:val="00A86794"/>
    <w:rsid w:val="00A90B9C"/>
    <w:rsid w:val="00AA7A4C"/>
    <w:rsid w:val="00AA7CAB"/>
    <w:rsid w:val="00AB1C57"/>
    <w:rsid w:val="00AB3084"/>
    <w:rsid w:val="00AB353E"/>
    <w:rsid w:val="00AB559C"/>
    <w:rsid w:val="00AB5F44"/>
    <w:rsid w:val="00AC5A6A"/>
    <w:rsid w:val="00AC6773"/>
    <w:rsid w:val="00AD01AB"/>
    <w:rsid w:val="00AD1949"/>
    <w:rsid w:val="00AD40F4"/>
    <w:rsid w:val="00AD5958"/>
    <w:rsid w:val="00AD5D19"/>
    <w:rsid w:val="00AE0595"/>
    <w:rsid w:val="00AE16BA"/>
    <w:rsid w:val="00AE26E3"/>
    <w:rsid w:val="00AE6BD4"/>
    <w:rsid w:val="00AE708C"/>
    <w:rsid w:val="00AF1AB4"/>
    <w:rsid w:val="00B021D9"/>
    <w:rsid w:val="00B033C2"/>
    <w:rsid w:val="00B04136"/>
    <w:rsid w:val="00B072D5"/>
    <w:rsid w:val="00B143C5"/>
    <w:rsid w:val="00B16171"/>
    <w:rsid w:val="00B24F59"/>
    <w:rsid w:val="00B24FB6"/>
    <w:rsid w:val="00B26259"/>
    <w:rsid w:val="00B31614"/>
    <w:rsid w:val="00B42DC0"/>
    <w:rsid w:val="00B45A9C"/>
    <w:rsid w:val="00B467A5"/>
    <w:rsid w:val="00B54EF7"/>
    <w:rsid w:val="00B6147E"/>
    <w:rsid w:val="00B72CCE"/>
    <w:rsid w:val="00B734A8"/>
    <w:rsid w:val="00B739A7"/>
    <w:rsid w:val="00B77340"/>
    <w:rsid w:val="00B906EA"/>
    <w:rsid w:val="00B94DC3"/>
    <w:rsid w:val="00B9586A"/>
    <w:rsid w:val="00BB175C"/>
    <w:rsid w:val="00BC264B"/>
    <w:rsid w:val="00BC415B"/>
    <w:rsid w:val="00BD1F1C"/>
    <w:rsid w:val="00BD2D53"/>
    <w:rsid w:val="00BD4DFC"/>
    <w:rsid w:val="00BD6C9C"/>
    <w:rsid w:val="00BE1246"/>
    <w:rsid w:val="00BE3E9C"/>
    <w:rsid w:val="00BE7A6C"/>
    <w:rsid w:val="00BF16FA"/>
    <w:rsid w:val="00BF1A4A"/>
    <w:rsid w:val="00BF30AE"/>
    <w:rsid w:val="00C070D9"/>
    <w:rsid w:val="00C169E2"/>
    <w:rsid w:val="00C27CE8"/>
    <w:rsid w:val="00C401B7"/>
    <w:rsid w:val="00C46CAF"/>
    <w:rsid w:val="00C52099"/>
    <w:rsid w:val="00C534B2"/>
    <w:rsid w:val="00C540A0"/>
    <w:rsid w:val="00C55E48"/>
    <w:rsid w:val="00C57944"/>
    <w:rsid w:val="00C57F2D"/>
    <w:rsid w:val="00C624AF"/>
    <w:rsid w:val="00C627B9"/>
    <w:rsid w:val="00C6351C"/>
    <w:rsid w:val="00C7419C"/>
    <w:rsid w:val="00C75FBB"/>
    <w:rsid w:val="00C845E2"/>
    <w:rsid w:val="00C86289"/>
    <w:rsid w:val="00C94DA4"/>
    <w:rsid w:val="00CA40FB"/>
    <w:rsid w:val="00CB0FDF"/>
    <w:rsid w:val="00CB1469"/>
    <w:rsid w:val="00CB6422"/>
    <w:rsid w:val="00CB6C81"/>
    <w:rsid w:val="00CC1E3D"/>
    <w:rsid w:val="00CC6628"/>
    <w:rsid w:val="00CD0DA1"/>
    <w:rsid w:val="00CD3DEF"/>
    <w:rsid w:val="00CE0481"/>
    <w:rsid w:val="00CE375B"/>
    <w:rsid w:val="00CE4655"/>
    <w:rsid w:val="00CF26DD"/>
    <w:rsid w:val="00CF362D"/>
    <w:rsid w:val="00CF3AD1"/>
    <w:rsid w:val="00D052CD"/>
    <w:rsid w:val="00D056F4"/>
    <w:rsid w:val="00D1096D"/>
    <w:rsid w:val="00D22997"/>
    <w:rsid w:val="00D31516"/>
    <w:rsid w:val="00D31985"/>
    <w:rsid w:val="00D33460"/>
    <w:rsid w:val="00D34235"/>
    <w:rsid w:val="00D35C7B"/>
    <w:rsid w:val="00D378CF"/>
    <w:rsid w:val="00D46809"/>
    <w:rsid w:val="00D46BF5"/>
    <w:rsid w:val="00D52313"/>
    <w:rsid w:val="00D5591D"/>
    <w:rsid w:val="00D57439"/>
    <w:rsid w:val="00D57FDA"/>
    <w:rsid w:val="00D65DAE"/>
    <w:rsid w:val="00D70FCA"/>
    <w:rsid w:val="00D73BCD"/>
    <w:rsid w:val="00D7474E"/>
    <w:rsid w:val="00D87545"/>
    <w:rsid w:val="00D903B6"/>
    <w:rsid w:val="00D910A3"/>
    <w:rsid w:val="00D93AB9"/>
    <w:rsid w:val="00D9659F"/>
    <w:rsid w:val="00DA01D1"/>
    <w:rsid w:val="00DA38C1"/>
    <w:rsid w:val="00DA76DC"/>
    <w:rsid w:val="00DB0EED"/>
    <w:rsid w:val="00DC3113"/>
    <w:rsid w:val="00DC327A"/>
    <w:rsid w:val="00DC57A8"/>
    <w:rsid w:val="00DC635D"/>
    <w:rsid w:val="00DE2D30"/>
    <w:rsid w:val="00DF1107"/>
    <w:rsid w:val="00DF132F"/>
    <w:rsid w:val="00DF23AA"/>
    <w:rsid w:val="00DF3BEC"/>
    <w:rsid w:val="00DF5678"/>
    <w:rsid w:val="00DF7A2E"/>
    <w:rsid w:val="00E00AAA"/>
    <w:rsid w:val="00E031D3"/>
    <w:rsid w:val="00E071AD"/>
    <w:rsid w:val="00E11B0F"/>
    <w:rsid w:val="00E11F49"/>
    <w:rsid w:val="00E141DF"/>
    <w:rsid w:val="00E169E7"/>
    <w:rsid w:val="00E170F5"/>
    <w:rsid w:val="00E17C67"/>
    <w:rsid w:val="00E2415B"/>
    <w:rsid w:val="00E26259"/>
    <w:rsid w:val="00E26880"/>
    <w:rsid w:val="00E32A6E"/>
    <w:rsid w:val="00E365B2"/>
    <w:rsid w:val="00E4207F"/>
    <w:rsid w:val="00E43A26"/>
    <w:rsid w:val="00E459C0"/>
    <w:rsid w:val="00E510AA"/>
    <w:rsid w:val="00E51EBF"/>
    <w:rsid w:val="00E528EB"/>
    <w:rsid w:val="00E530E8"/>
    <w:rsid w:val="00E552DA"/>
    <w:rsid w:val="00E62C91"/>
    <w:rsid w:val="00E655C6"/>
    <w:rsid w:val="00E71689"/>
    <w:rsid w:val="00E73AC8"/>
    <w:rsid w:val="00E74DF9"/>
    <w:rsid w:val="00E81540"/>
    <w:rsid w:val="00E84C9B"/>
    <w:rsid w:val="00E865F5"/>
    <w:rsid w:val="00E917E0"/>
    <w:rsid w:val="00E96B6C"/>
    <w:rsid w:val="00EA02A9"/>
    <w:rsid w:val="00EB3CD3"/>
    <w:rsid w:val="00EB6B3E"/>
    <w:rsid w:val="00EB78A7"/>
    <w:rsid w:val="00EC2D84"/>
    <w:rsid w:val="00EC3993"/>
    <w:rsid w:val="00EC39D6"/>
    <w:rsid w:val="00EC475E"/>
    <w:rsid w:val="00EC782D"/>
    <w:rsid w:val="00ED2CE7"/>
    <w:rsid w:val="00ED504D"/>
    <w:rsid w:val="00ED5A09"/>
    <w:rsid w:val="00EE0843"/>
    <w:rsid w:val="00EF21DE"/>
    <w:rsid w:val="00EF45B9"/>
    <w:rsid w:val="00EF4866"/>
    <w:rsid w:val="00EF5619"/>
    <w:rsid w:val="00F0451F"/>
    <w:rsid w:val="00F139DD"/>
    <w:rsid w:val="00F15B9E"/>
    <w:rsid w:val="00F16428"/>
    <w:rsid w:val="00F270C9"/>
    <w:rsid w:val="00F300AC"/>
    <w:rsid w:val="00F32746"/>
    <w:rsid w:val="00F35E33"/>
    <w:rsid w:val="00F439D7"/>
    <w:rsid w:val="00F456BB"/>
    <w:rsid w:val="00F60514"/>
    <w:rsid w:val="00F63EC2"/>
    <w:rsid w:val="00F64748"/>
    <w:rsid w:val="00F66370"/>
    <w:rsid w:val="00F669A5"/>
    <w:rsid w:val="00F84AEB"/>
    <w:rsid w:val="00FA7074"/>
    <w:rsid w:val="00FB0AAB"/>
    <w:rsid w:val="00FB1562"/>
    <w:rsid w:val="00FB3B59"/>
    <w:rsid w:val="00FB5BDC"/>
    <w:rsid w:val="00FB6E88"/>
    <w:rsid w:val="00FC3BD0"/>
    <w:rsid w:val="00FD2242"/>
    <w:rsid w:val="00FE18D1"/>
    <w:rsid w:val="00FE1921"/>
    <w:rsid w:val="00FE1BE7"/>
    <w:rsid w:val="00FE252D"/>
    <w:rsid w:val="00FE6DF6"/>
    <w:rsid w:val="00FF26AD"/>
    <w:rsid w:val="00FF383B"/>
    <w:rsid w:val="00FF54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01C54FB"/>
  <w15:chartTrackingRefBased/>
  <w15:docId w15:val="{4326C5AD-7824-4628-9B8C-98347260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5F21"/>
    <w:pPr>
      <w:tabs>
        <w:tab w:val="center" w:pos="4680"/>
        <w:tab w:val="right" w:pos="9360"/>
      </w:tabs>
      <w:spacing w:after="0" w:line="240" w:lineRule="auto"/>
    </w:pPr>
  </w:style>
  <w:style w:type="character" w:customStyle="1" w:styleId="a4">
    <w:name w:val="頁首 字元"/>
    <w:basedOn w:val="a0"/>
    <w:link w:val="a3"/>
    <w:uiPriority w:val="99"/>
    <w:rsid w:val="003D5F21"/>
  </w:style>
  <w:style w:type="paragraph" w:styleId="a5">
    <w:name w:val="footer"/>
    <w:basedOn w:val="a"/>
    <w:link w:val="a6"/>
    <w:uiPriority w:val="99"/>
    <w:unhideWhenUsed/>
    <w:rsid w:val="003D5F21"/>
    <w:pPr>
      <w:tabs>
        <w:tab w:val="center" w:pos="4680"/>
        <w:tab w:val="right" w:pos="9360"/>
      </w:tabs>
      <w:spacing w:after="0" w:line="240" w:lineRule="auto"/>
    </w:pPr>
  </w:style>
  <w:style w:type="character" w:customStyle="1" w:styleId="a6">
    <w:name w:val="頁尾 字元"/>
    <w:basedOn w:val="a0"/>
    <w:link w:val="a5"/>
    <w:uiPriority w:val="99"/>
    <w:rsid w:val="003D5F21"/>
  </w:style>
  <w:style w:type="paragraph" w:customStyle="1" w:styleId="EndNoteBibliographyTitle">
    <w:name w:val="EndNote Bibliography Title"/>
    <w:basedOn w:val="a"/>
    <w:link w:val="EndNoteBibliographyTitle0"/>
    <w:rsid w:val="00600866"/>
    <w:pPr>
      <w:spacing w:after="0"/>
      <w:jc w:val="center"/>
    </w:pPr>
    <w:rPr>
      <w:rFonts w:ascii="Calibri" w:hAnsi="Calibri" w:cs="Calibri"/>
    </w:rPr>
  </w:style>
  <w:style w:type="character" w:customStyle="1" w:styleId="EndNoteBibliographyTitle0">
    <w:name w:val="EndNote Bibliography Title 字元"/>
    <w:basedOn w:val="a0"/>
    <w:link w:val="EndNoteBibliographyTitle"/>
    <w:rsid w:val="00600866"/>
    <w:rPr>
      <w:rFonts w:ascii="Calibri" w:hAnsi="Calibri" w:cs="Calibri"/>
    </w:rPr>
  </w:style>
  <w:style w:type="paragraph" w:customStyle="1" w:styleId="EndNoteBibliography">
    <w:name w:val="EndNote Bibliography"/>
    <w:basedOn w:val="a"/>
    <w:link w:val="EndNoteBibliography0"/>
    <w:rsid w:val="00600866"/>
    <w:pPr>
      <w:spacing w:line="240" w:lineRule="auto"/>
    </w:pPr>
    <w:rPr>
      <w:rFonts w:ascii="Calibri" w:hAnsi="Calibri" w:cs="Calibri"/>
    </w:rPr>
  </w:style>
  <w:style w:type="character" w:customStyle="1" w:styleId="EndNoteBibliography0">
    <w:name w:val="EndNote Bibliography 字元"/>
    <w:basedOn w:val="a0"/>
    <w:link w:val="EndNoteBibliography"/>
    <w:rsid w:val="00600866"/>
    <w:rPr>
      <w:rFonts w:ascii="Calibri" w:hAnsi="Calibri" w:cs="Calibri"/>
    </w:rPr>
  </w:style>
  <w:style w:type="paragraph" w:styleId="a7">
    <w:name w:val="Revision"/>
    <w:hidden/>
    <w:uiPriority w:val="99"/>
    <w:semiHidden/>
    <w:rsid w:val="004930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539349">
      <w:bodyDiv w:val="1"/>
      <w:marLeft w:val="0"/>
      <w:marRight w:val="0"/>
      <w:marTop w:val="0"/>
      <w:marBottom w:val="0"/>
      <w:divBdr>
        <w:top w:val="none" w:sz="0" w:space="0" w:color="auto"/>
        <w:left w:val="none" w:sz="0" w:space="0" w:color="auto"/>
        <w:bottom w:val="none" w:sz="0" w:space="0" w:color="auto"/>
        <w:right w:val="none" w:sz="0" w:space="0" w:color="auto"/>
      </w:divBdr>
    </w:div>
    <w:div w:id="12508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F0AEB-20B7-47DE-8FFD-B51802B89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17</Pages>
  <Words>12462</Words>
  <Characters>71036</Characters>
  <Application>Microsoft Office Word</Application>
  <DocSecurity>0</DocSecurity>
  <Lines>591</Lines>
  <Paragraphs>166</Paragraphs>
  <ScaleCrop>false</ScaleCrop>
  <Company/>
  <LinksUpToDate>false</LinksUpToDate>
  <CharactersWithSpaces>83332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dc:creator>
  <cp:keywords/>
  <dc:description/>
  <cp:lastModifiedBy>patricia</cp:lastModifiedBy>
  <cp:revision>399</cp:revision>
  <dcterms:created xsi:type="dcterms:W3CDTF">2021-05-24T15:12:00Z</dcterms:created>
  <dcterms:modified xsi:type="dcterms:W3CDTF">2021-05-26T12:02:00Z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3996fffb-7082-3275-bcb8-601afa59516c</vt:lpwstr>
  </property>
  <property fmtid="{D5CDD505-2E9C-101B-9397-08002B2CF9AE}" pid="24" name="Mendeley Citation Style_1">
    <vt:lpwstr>http://www.zotero.org/styles/vancouver</vt:lpwstr>
  </property>
</Properties>
</file>